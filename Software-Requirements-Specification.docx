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D5E8CB" w14:textId="77777777" w:rsidR="00CE4E1B" w:rsidRPr="00EE6D5C" w:rsidRDefault="00CE4E1B" w:rsidP="00CE4E1B">
      <w:pPr>
        <w:ind w:left="142"/>
        <w:jc w:val="center"/>
        <w:rPr>
          <w:b/>
          <w:bCs/>
          <w:sz w:val="72"/>
          <w:szCs w:val="72"/>
          <w:lang w:val="en-GB"/>
        </w:rPr>
      </w:pPr>
      <w:r w:rsidRPr="00EE6D5C">
        <w:rPr>
          <w:b/>
          <w:bCs/>
          <w:sz w:val="72"/>
          <w:szCs w:val="72"/>
          <w:lang w:val="en-GB"/>
        </w:rPr>
        <w:t>Software Requirements Specification for</w:t>
      </w:r>
    </w:p>
    <w:p w14:paraId="615063D9" w14:textId="77777777" w:rsidR="00CE4E1B" w:rsidRPr="00EE6D5C" w:rsidRDefault="00CE4E1B" w:rsidP="00CE4E1B">
      <w:pPr>
        <w:rPr>
          <w:sz w:val="28"/>
          <w:szCs w:val="28"/>
          <w:lang w:val="en-GB"/>
        </w:rPr>
      </w:pPr>
    </w:p>
    <w:p w14:paraId="64136D32" w14:textId="4790E674" w:rsidR="00CE4E1B" w:rsidRPr="00EE6D5C" w:rsidRDefault="00CE4E1B" w:rsidP="00CE4E1B">
      <w:pPr>
        <w:jc w:val="center"/>
        <w:rPr>
          <w:b/>
          <w:bCs/>
          <w:sz w:val="28"/>
          <w:szCs w:val="28"/>
          <w:lang w:val="en-GB"/>
        </w:rPr>
      </w:pPr>
      <w:r>
        <w:rPr>
          <w:b/>
          <w:bCs/>
          <w:sz w:val="28"/>
          <w:szCs w:val="28"/>
          <w:lang w:val="en-GB"/>
        </w:rPr>
        <w:t>Gym Management Web App</w:t>
      </w:r>
    </w:p>
    <w:p w14:paraId="5851108C" w14:textId="77777777" w:rsidR="00CE4E1B" w:rsidRPr="00EE6D5C" w:rsidRDefault="00CE4E1B" w:rsidP="00CE4E1B">
      <w:pPr>
        <w:jc w:val="center"/>
        <w:rPr>
          <w:b/>
          <w:bCs/>
          <w:lang w:val="en-GB"/>
        </w:rPr>
      </w:pPr>
    </w:p>
    <w:p w14:paraId="38F4AE97" w14:textId="77777777" w:rsidR="00CE4E1B" w:rsidRPr="00EE6D5C" w:rsidRDefault="00CE4E1B" w:rsidP="00CE4E1B">
      <w:pPr>
        <w:jc w:val="center"/>
        <w:rPr>
          <w:b/>
          <w:bCs/>
          <w:sz w:val="28"/>
          <w:szCs w:val="28"/>
          <w:lang w:val="en-GB"/>
        </w:rPr>
      </w:pPr>
      <w:r w:rsidRPr="00EE6D5C">
        <w:rPr>
          <w:b/>
          <w:bCs/>
          <w:sz w:val="28"/>
          <w:szCs w:val="28"/>
          <w:lang w:val="en-GB"/>
        </w:rPr>
        <w:t>Version 1.0</w:t>
      </w:r>
    </w:p>
    <w:p w14:paraId="1DDAA7A1" w14:textId="77777777" w:rsidR="00CE4E1B" w:rsidRDefault="00CE4E1B" w:rsidP="00CE4E1B">
      <w:pPr>
        <w:ind w:left="2832"/>
        <w:rPr>
          <w:b/>
          <w:bCs/>
          <w:lang w:val="en-GB"/>
        </w:rPr>
      </w:pPr>
    </w:p>
    <w:p w14:paraId="685D9DFB" w14:textId="77777777" w:rsidR="00CE4E1B" w:rsidRDefault="00CE4E1B" w:rsidP="00CE4E1B">
      <w:pPr>
        <w:ind w:left="2832"/>
        <w:rPr>
          <w:b/>
          <w:bCs/>
          <w:lang w:val="en-GB"/>
        </w:rPr>
      </w:pPr>
    </w:p>
    <w:p w14:paraId="6A82A5DC" w14:textId="77777777" w:rsidR="00CE4E1B" w:rsidRDefault="00CE4E1B" w:rsidP="00CE4E1B">
      <w:pPr>
        <w:rPr>
          <w:b/>
          <w:bCs/>
          <w:lang w:val="en-GB"/>
        </w:rPr>
      </w:pPr>
      <w:r>
        <w:rPr>
          <w:b/>
          <w:bCs/>
          <w:lang w:val="en-GB"/>
        </w:rPr>
        <w:t xml:space="preserve">                                  </w:t>
      </w:r>
    </w:p>
    <w:p w14:paraId="3121D68B" w14:textId="77777777" w:rsidR="00CE4E1B" w:rsidRDefault="00CE4E1B" w:rsidP="00CE4E1B">
      <w:pPr>
        <w:rPr>
          <w:b/>
          <w:bCs/>
          <w:lang w:val="en-GB"/>
        </w:rPr>
      </w:pPr>
    </w:p>
    <w:p w14:paraId="7A30625E" w14:textId="77777777" w:rsidR="00CE4E1B" w:rsidRDefault="00CE4E1B" w:rsidP="00CE4E1B">
      <w:pPr>
        <w:rPr>
          <w:b/>
          <w:bCs/>
          <w:lang w:val="en-GB"/>
        </w:rPr>
      </w:pPr>
    </w:p>
    <w:p w14:paraId="2D3AA21E" w14:textId="77777777" w:rsidR="00CE4E1B" w:rsidRPr="00EE6D5C" w:rsidRDefault="00CE4E1B" w:rsidP="00CE4E1B">
      <w:pPr>
        <w:ind w:left="708" w:firstLine="708"/>
        <w:rPr>
          <w:b/>
          <w:bCs/>
          <w:lang w:val="en-GB"/>
        </w:rPr>
      </w:pPr>
      <w:r>
        <w:rPr>
          <w:b/>
          <w:bCs/>
          <w:lang w:val="en-GB"/>
        </w:rPr>
        <w:t xml:space="preserve">  </w:t>
      </w:r>
      <w:r>
        <w:rPr>
          <w:b/>
          <w:bCs/>
          <w:lang w:val="en-GB"/>
        </w:rPr>
        <w:tab/>
        <w:t xml:space="preserve">Members: </w:t>
      </w:r>
      <w:proofErr w:type="spellStart"/>
      <w:r>
        <w:rPr>
          <w:b/>
          <w:bCs/>
          <w:lang w:val="en-GB"/>
        </w:rPr>
        <w:t>Tabacu</w:t>
      </w:r>
      <w:proofErr w:type="spellEnd"/>
      <w:r>
        <w:rPr>
          <w:b/>
          <w:bCs/>
          <w:lang w:val="en-GB"/>
        </w:rPr>
        <w:t xml:space="preserve"> Bianca </w:t>
      </w:r>
      <w:proofErr w:type="spellStart"/>
      <w:r>
        <w:rPr>
          <w:b/>
          <w:bCs/>
          <w:lang w:val="en-GB"/>
        </w:rPr>
        <w:t>Oana</w:t>
      </w:r>
      <w:proofErr w:type="spellEnd"/>
      <w:r>
        <w:rPr>
          <w:b/>
          <w:bCs/>
          <w:lang w:val="en-GB"/>
        </w:rPr>
        <w:t xml:space="preserve">, </w:t>
      </w:r>
      <w:proofErr w:type="spellStart"/>
      <w:r>
        <w:rPr>
          <w:b/>
          <w:bCs/>
          <w:lang w:val="en-GB"/>
        </w:rPr>
        <w:t>Pirlac</w:t>
      </w:r>
      <w:proofErr w:type="spellEnd"/>
      <w:r>
        <w:rPr>
          <w:b/>
          <w:bCs/>
          <w:lang w:val="en-GB"/>
        </w:rPr>
        <w:t xml:space="preserve"> Mihai Cristian, Tudor Andrei </w:t>
      </w:r>
      <w:proofErr w:type="spellStart"/>
      <w:r>
        <w:rPr>
          <w:b/>
          <w:bCs/>
          <w:lang w:val="en-GB"/>
        </w:rPr>
        <w:t>Catalin</w:t>
      </w:r>
      <w:proofErr w:type="spellEnd"/>
      <w:r>
        <w:rPr>
          <w:b/>
          <w:bCs/>
          <w:lang w:val="en-GB"/>
        </w:rPr>
        <w:t xml:space="preserve">, </w:t>
      </w:r>
      <w:proofErr w:type="spellStart"/>
      <w:r>
        <w:rPr>
          <w:b/>
          <w:bCs/>
          <w:lang w:val="en-GB"/>
        </w:rPr>
        <w:t>Vieru</w:t>
      </w:r>
      <w:proofErr w:type="spellEnd"/>
      <w:r>
        <w:rPr>
          <w:b/>
          <w:bCs/>
          <w:lang w:val="en-GB"/>
        </w:rPr>
        <w:t xml:space="preserve"> Bogdan</w:t>
      </w:r>
    </w:p>
    <w:p w14:paraId="3D6A1704" w14:textId="77777777" w:rsidR="00CE4E1B" w:rsidRDefault="00CE4E1B" w:rsidP="00CE4E1B">
      <w:pPr>
        <w:ind w:left="5664" w:firstLine="708"/>
        <w:rPr>
          <w:b/>
          <w:bCs/>
          <w:sz w:val="28"/>
          <w:szCs w:val="28"/>
          <w:lang w:val="en-GB"/>
        </w:rPr>
      </w:pPr>
    </w:p>
    <w:p w14:paraId="2A01BE2F" w14:textId="77777777" w:rsidR="00CE4E1B" w:rsidRPr="00EE6D5C" w:rsidRDefault="00CE4E1B" w:rsidP="00CE4E1B">
      <w:pPr>
        <w:ind w:left="6372" w:firstLine="708"/>
        <w:rPr>
          <w:b/>
          <w:bCs/>
          <w:sz w:val="28"/>
          <w:szCs w:val="28"/>
          <w:lang w:val="en-GB"/>
        </w:rPr>
      </w:pPr>
      <w:r>
        <w:rPr>
          <w:b/>
          <w:bCs/>
          <w:sz w:val="28"/>
          <w:szCs w:val="28"/>
          <w:lang w:val="en-GB"/>
        </w:rPr>
        <w:t>March 9</w:t>
      </w:r>
      <w:r w:rsidRPr="00EE6D5C">
        <w:rPr>
          <w:b/>
          <w:bCs/>
          <w:sz w:val="28"/>
          <w:szCs w:val="28"/>
          <w:lang w:val="en-GB"/>
        </w:rPr>
        <w:t>, 2020</w:t>
      </w:r>
    </w:p>
    <w:p w14:paraId="1FE9E0BA" w14:textId="77777777" w:rsidR="00CE4E1B" w:rsidRDefault="00CE4E1B" w:rsidP="00CE4E1B">
      <w:pPr>
        <w:rPr>
          <w:b/>
          <w:bCs/>
          <w:lang w:val="en-GB"/>
        </w:rPr>
      </w:pPr>
    </w:p>
    <w:p w14:paraId="6A5EF644" w14:textId="77777777" w:rsidR="00CE4E1B" w:rsidRDefault="00CE4E1B" w:rsidP="00CE4E1B">
      <w:pPr>
        <w:rPr>
          <w:b/>
          <w:bCs/>
          <w:lang w:val="en-GB"/>
        </w:rPr>
      </w:pPr>
    </w:p>
    <w:p w14:paraId="581A7F78" w14:textId="77777777" w:rsidR="00CE4E1B" w:rsidRDefault="00CE4E1B" w:rsidP="00CE4E1B">
      <w:pPr>
        <w:rPr>
          <w:b/>
          <w:bCs/>
          <w:lang w:val="en-GB"/>
        </w:rPr>
      </w:pPr>
    </w:p>
    <w:p w14:paraId="0B990699" w14:textId="77777777" w:rsidR="00CE4E1B" w:rsidRDefault="00CE4E1B" w:rsidP="00CE4E1B">
      <w:pPr>
        <w:rPr>
          <w:b/>
          <w:bCs/>
          <w:lang w:val="en-GB"/>
        </w:rPr>
      </w:pPr>
    </w:p>
    <w:p w14:paraId="089ED38F" w14:textId="77777777" w:rsidR="00CE4E1B" w:rsidRDefault="00CE4E1B" w:rsidP="00CE4E1B">
      <w:pPr>
        <w:rPr>
          <w:b/>
          <w:bCs/>
          <w:lang w:val="en-GB"/>
        </w:rPr>
      </w:pPr>
    </w:p>
    <w:p w14:paraId="5026BC5C" w14:textId="77777777" w:rsidR="00CE4E1B" w:rsidRDefault="00CE4E1B" w:rsidP="00CE4E1B">
      <w:pPr>
        <w:rPr>
          <w:b/>
          <w:bCs/>
          <w:lang w:val="en-GB"/>
        </w:rPr>
      </w:pPr>
    </w:p>
    <w:p w14:paraId="79150416" w14:textId="77777777" w:rsidR="00CE4E1B" w:rsidRDefault="00CE4E1B" w:rsidP="00CE4E1B">
      <w:pPr>
        <w:rPr>
          <w:b/>
          <w:bCs/>
          <w:lang w:val="en-GB"/>
        </w:rPr>
      </w:pPr>
    </w:p>
    <w:p w14:paraId="364ACB0F" w14:textId="77777777" w:rsidR="00CE4E1B" w:rsidRDefault="00CE4E1B" w:rsidP="00CE4E1B">
      <w:pPr>
        <w:rPr>
          <w:b/>
          <w:bCs/>
          <w:lang w:val="en-GB"/>
        </w:rPr>
      </w:pPr>
    </w:p>
    <w:p w14:paraId="6E5CDD15" w14:textId="77777777" w:rsidR="00CE4E1B" w:rsidRDefault="00CE4E1B" w:rsidP="00CE4E1B">
      <w:pPr>
        <w:rPr>
          <w:b/>
          <w:bCs/>
          <w:lang w:val="en-GB"/>
        </w:rPr>
      </w:pPr>
    </w:p>
    <w:p w14:paraId="7B9A5846" w14:textId="77777777" w:rsidR="00CE4E1B" w:rsidRDefault="00CE4E1B" w:rsidP="00CE4E1B">
      <w:pPr>
        <w:rPr>
          <w:b/>
          <w:bCs/>
          <w:lang w:val="en-GB"/>
        </w:rPr>
      </w:pPr>
    </w:p>
    <w:p w14:paraId="6B397A20" w14:textId="77777777" w:rsidR="00CE4E1B" w:rsidRDefault="00CE4E1B" w:rsidP="00CE4E1B">
      <w:pPr>
        <w:rPr>
          <w:b/>
          <w:bCs/>
          <w:lang w:val="en-GB"/>
        </w:rPr>
      </w:pPr>
    </w:p>
    <w:p w14:paraId="170F11D7" w14:textId="77777777" w:rsidR="00CE4E1B" w:rsidRDefault="00CE4E1B" w:rsidP="00CE4E1B">
      <w:pPr>
        <w:rPr>
          <w:b/>
          <w:bCs/>
          <w:lang w:val="en-GB"/>
        </w:rPr>
      </w:pPr>
    </w:p>
    <w:p w14:paraId="382C3475" w14:textId="77777777" w:rsidR="00CE4E1B" w:rsidRDefault="00CE4E1B" w:rsidP="00CE4E1B">
      <w:pPr>
        <w:rPr>
          <w:b/>
          <w:bCs/>
          <w:lang w:val="en-GB"/>
        </w:rPr>
      </w:pPr>
    </w:p>
    <w:p w14:paraId="12E52DB2" w14:textId="77777777" w:rsidR="00CE4E1B" w:rsidRPr="00753773" w:rsidRDefault="00CE4E1B" w:rsidP="00CE4E1B">
      <w:pPr>
        <w:rPr>
          <w:b/>
          <w:bCs/>
          <w:sz w:val="28"/>
          <w:szCs w:val="28"/>
          <w:lang w:val="en-GB"/>
        </w:rPr>
      </w:pPr>
      <w:r w:rsidRPr="00753773">
        <w:rPr>
          <w:b/>
          <w:bCs/>
          <w:sz w:val="28"/>
          <w:szCs w:val="28"/>
          <w:lang w:val="en-GB"/>
        </w:rPr>
        <w:lastRenderedPageBreak/>
        <w:t>Table of Contents</w:t>
      </w:r>
    </w:p>
    <w:p w14:paraId="7D16BA2F" w14:textId="77777777" w:rsidR="00CE4E1B" w:rsidRDefault="00CE4E1B" w:rsidP="00CE4E1B">
      <w:pPr>
        <w:rPr>
          <w:b/>
          <w:bCs/>
          <w:lang w:val="en-GB"/>
        </w:rPr>
      </w:pPr>
    </w:p>
    <w:p w14:paraId="6BF1A9F0" w14:textId="77777777" w:rsidR="00CE4E1B" w:rsidRPr="00103162" w:rsidRDefault="00CE4E1B" w:rsidP="00CE4E1B">
      <w:pPr>
        <w:pStyle w:val="ListParagraph"/>
        <w:numPr>
          <w:ilvl w:val="0"/>
          <w:numId w:val="1"/>
        </w:numPr>
        <w:spacing w:after="0"/>
        <w:rPr>
          <w:b/>
          <w:bCs/>
          <w:sz w:val="24"/>
          <w:szCs w:val="24"/>
          <w:lang w:val="en-GB"/>
        </w:rPr>
      </w:pPr>
      <w:r w:rsidRPr="00103162">
        <w:rPr>
          <w:b/>
          <w:bCs/>
          <w:sz w:val="24"/>
          <w:szCs w:val="24"/>
          <w:lang w:val="en-GB"/>
        </w:rPr>
        <w:t>Introduction</w:t>
      </w:r>
      <w:r w:rsidRPr="00103162">
        <w:rPr>
          <w:b/>
          <w:bCs/>
          <w:sz w:val="24"/>
          <w:szCs w:val="24"/>
          <w:lang w:val="en-GB"/>
        </w:rPr>
        <w:tab/>
      </w:r>
    </w:p>
    <w:p w14:paraId="3111489C" w14:textId="77777777" w:rsidR="00CE4E1B" w:rsidRPr="00753773" w:rsidRDefault="00CE4E1B" w:rsidP="00CE4E1B">
      <w:pPr>
        <w:pStyle w:val="ListParagraph"/>
        <w:numPr>
          <w:ilvl w:val="1"/>
          <w:numId w:val="1"/>
        </w:numPr>
        <w:spacing w:after="0"/>
        <w:rPr>
          <w:b/>
          <w:bCs/>
          <w:lang w:val="en-GB"/>
        </w:rPr>
      </w:pPr>
      <w:r w:rsidRPr="00753773">
        <w:rPr>
          <w:b/>
          <w:bCs/>
          <w:lang w:val="en-GB"/>
        </w:rPr>
        <w:t>Purpose</w:t>
      </w:r>
      <w:r w:rsidRPr="00753773">
        <w:rPr>
          <w:b/>
          <w:bCs/>
          <w:lang w:val="en-GB"/>
        </w:rPr>
        <w:tab/>
      </w:r>
    </w:p>
    <w:p w14:paraId="7F1B5C37" w14:textId="77777777" w:rsidR="00CE4E1B" w:rsidRDefault="00CE4E1B" w:rsidP="00CE4E1B">
      <w:pPr>
        <w:pStyle w:val="ListParagraph"/>
        <w:numPr>
          <w:ilvl w:val="1"/>
          <w:numId w:val="1"/>
        </w:numPr>
        <w:spacing w:after="0"/>
        <w:rPr>
          <w:b/>
          <w:bCs/>
          <w:lang w:val="en-GB"/>
        </w:rPr>
      </w:pPr>
      <w:r w:rsidRPr="00753773">
        <w:rPr>
          <w:b/>
          <w:bCs/>
          <w:lang w:val="en-GB"/>
        </w:rPr>
        <w:t>Product Scope</w:t>
      </w:r>
      <w:r w:rsidRPr="00753773">
        <w:rPr>
          <w:b/>
          <w:bCs/>
          <w:lang w:val="en-GB"/>
        </w:rPr>
        <w:tab/>
      </w:r>
      <w:r>
        <w:rPr>
          <w:b/>
          <w:bCs/>
          <w:lang w:val="en-GB"/>
        </w:rPr>
        <w:t xml:space="preserve">  </w:t>
      </w:r>
    </w:p>
    <w:p w14:paraId="57AD9820" w14:textId="77777777" w:rsidR="00CE4E1B" w:rsidRDefault="00CE4E1B" w:rsidP="00CE4E1B">
      <w:pPr>
        <w:pStyle w:val="ListParagraph"/>
        <w:numPr>
          <w:ilvl w:val="1"/>
          <w:numId w:val="1"/>
        </w:numPr>
        <w:spacing w:after="0"/>
        <w:rPr>
          <w:b/>
          <w:bCs/>
          <w:lang w:val="en-GB"/>
        </w:rPr>
      </w:pPr>
      <w:r w:rsidRPr="00207E0A">
        <w:rPr>
          <w:b/>
          <w:bCs/>
          <w:lang w:val="en-GB"/>
        </w:rPr>
        <w:t>Intended Audience and Reading Suggestions</w:t>
      </w:r>
    </w:p>
    <w:p w14:paraId="39B1DE10" w14:textId="77777777" w:rsidR="00CE4E1B" w:rsidRPr="00753773" w:rsidRDefault="00CE4E1B" w:rsidP="00CE4E1B">
      <w:pPr>
        <w:pStyle w:val="ListParagraph"/>
        <w:numPr>
          <w:ilvl w:val="1"/>
          <w:numId w:val="1"/>
        </w:numPr>
        <w:spacing w:after="0"/>
        <w:rPr>
          <w:b/>
          <w:bCs/>
          <w:lang w:val="en-GB"/>
        </w:rPr>
      </w:pPr>
      <w:r w:rsidRPr="001A681F">
        <w:rPr>
          <w:b/>
          <w:bCs/>
          <w:lang w:val="en-GB"/>
        </w:rPr>
        <w:t>Definitions, acronyms, and abbreviations</w:t>
      </w:r>
    </w:p>
    <w:p w14:paraId="77A0EEDD" w14:textId="77777777" w:rsidR="00CE4E1B" w:rsidRPr="00753773" w:rsidRDefault="00CE4E1B" w:rsidP="00CE4E1B">
      <w:pPr>
        <w:pStyle w:val="ListParagraph"/>
        <w:numPr>
          <w:ilvl w:val="1"/>
          <w:numId w:val="1"/>
        </w:numPr>
        <w:spacing w:after="0"/>
        <w:rPr>
          <w:b/>
          <w:bCs/>
          <w:lang w:val="en-GB"/>
        </w:rPr>
      </w:pPr>
      <w:r w:rsidRPr="00753773">
        <w:rPr>
          <w:b/>
          <w:bCs/>
          <w:lang w:val="en-GB"/>
        </w:rPr>
        <w:t>References</w:t>
      </w:r>
      <w:r w:rsidRPr="00753773">
        <w:rPr>
          <w:b/>
          <w:bCs/>
          <w:lang w:val="en-GB"/>
        </w:rPr>
        <w:tab/>
      </w:r>
    </w:p>
    <w:p w14:paraId="73F8996E" w14:textId="77777777" w:rsidR="00CE4E1B" w:rsidRPr="00103162" w:rsidRDefault="00CE4E1B" w:rsidP="00CE4E1B">
      <w:pPr>
        <w:pStyle w:val="ListParagraph"/>
        <w:numPr>
          <w:ilvl w:val="0"/>
          <w:numId w:val="1"/>
        </w:numPr>
        <w:spacing w:after="0"/>
        <w:rPr>
          <w:b/>
          <w:bCs/>
          <w:sz w:val="24"/>
          <w:szCs w:val="24"/>
          <w:lang w:val="en-GB"/>
        </w:rPr>
      </w:pPr>
      <w:r w:rsidRPr="00103162">
        <w:rPr>
          <w:b/>
          <w:bCs/>
          <w:sz w:val="24"/>
          <w:szCs w:val="24"/>
          <w:lang w:val="en-GB"/>
        </w:rPr>
        <w:t>Overall Description</w:t>
      </w:r>
      <w:r w:rsidRPr="00103162">
        <w:rPr>
          <w:b/>
          <w:bCs/>
          <w:sz w:val="24"/>
          <w:szCs w:val="24"/>
          <w:lang w:val="en-GB"/>
        </w:rPr>
        <w:tab/>
      </w:r>
    </w:p>
    <w:p w14:paraId="232308A0" w14:textId="77777777" w:rsidR="00CE4E1B" w:rsidRPr="00753773" w:rsidRDefault="00CE4E1B" w:rsidP="00CE4E1B">
      <w:pPr>
        <w:pStyle w:val="ListParagraph"/>
        <w:numPr>
          <w:ilvl w:val="1"/>
          <w:numId w:val="1"/>
        </w:numPr>
        <w:spacing w:after="0"/>
        <w:rPr>
          <w:b/>
          <w:bCs/>
          <w:lang w:val="en-GB"/>
        </w:rPr>
      </w:pPr>
      <w:r w:rsidRPr="00753773">
        <w:rPr>
          <w:b/>
          <w:bCs/>
          <w:lang w:val="en-GB"/>
        </w:rPr>
        <w:t>Product Perspective</w:t>
      </w:r>
      <w:r w:rsidRPr="00753773">
        <w:rPr>
          <w:b/>
          <w:bCs/>
          <w:lang w:val="en-GB"/>
        </w:rPr>
        <w:tab/>
      </w:r>
    </w:p>
    <w:p w14:paraId="120E98C0" w14:textId="77777777" w:rsidR="00CE4E1B" w:rsidRPr="00753773" w:rsidRDefault="00CE4E1B" w:rsidP="00CE4E1B">
      <w:pPr>
        <w:pStyle w:val="ListParagraph"/>
        <w:numPr>
          <w:ilvl w:val="1"/>
          <w:numId w:val="1"/>
        </w:numPr>
        <w:spacing w:after="0"/>
        <w:rPr>
          <w:b/>
          <w:bCs/>
          <w:lang w:val="en-GB"/>
        </w:rPr>
      </w:pPr>
      <w:r w:rsidRPr="00753773">
        <w:rPr>
          <w:b/>
          <w:bCs/>
          <w:lang w:val="en-GB"/>
        </w:rPr>
        <w:t>Product Function</w:t>
      </w:r>
      <w:r w:rsidRPr="00753773">
        <w:rPr>
          <w:b/>
          <w:bCs/>
          <w:lang w:val="en-GB"/>
        </w:rPr>
        <w:tab/>
      </w:r>
    </w:p>
    <w:p w14:paraId="5506C12F" w14:textId="77777777" w:rsidR="00CE4E1B" w:rsidRPr="00753773" w:rsidRDefault="00CE4E1B" w:rsidP="00CE4E1B">
      <w:pPr>
        <w:pStyle w:val="ListParagraph"/>
        <w:numPr>
          <w:ilvl w:val="1"/>
          <w:numId w:val="1"/>
        </w:numPr>
        <w:spacing w:after="0"/>
        <w:rPr>
          <w:b/>
          <w:bCs/>
          <w:lang w:val="en-GB"/>
        </w:rPr>
      </w:pPr>
      <w:r w:rsidRPr="00753773">
        <w:rPr>
          <w:b/>
          <w:bCs/>
          <w:lang w:val="en-GB"/>
        </w:rPr>
        <w:t>User Classes and Characteristics</w:t>
      </w:r>
      <w:r w:rsidRPr="00753773">
        <w:rPr>
          <w:b/>
          <w:bCs/>
          <w:lang w:val="en-GB"/>
        </w:rPr>
        <w:tab/>
      </w:r>
    </w:p>
    <w:p w14:paraId="7F2E1431" w14:textId="77777777" w:rsidR="00CE4E1B" w:rsidRPr="00753773" w:rsidRDefault="00CE4E1B" w:rsidP="00CE4E1B">
      <w:pPr>
        <w:pStyle w:val="ListParagraph"/>
        <w:numPr>
          <w:ilvl w:val="1"/>
          <w:numId w:val="1"/>
        </w:numPr>
        <w:spacing w:after="0"/>
        <w:rPr>
          <w:b/>
          <w:bCs/>
          <w:lang w:val="en-GB"/>
        </w:rPr>
      </w:pPr>
      <w:r w:rsidRPr="00753773">
        <w:rPr>
          <w:b/>
          <w:bCs/>
          <w:lang w:val="en-GB"/>
        </w:rPr>
        <w:t>Operating Environment</w:t>
      </w:r>
      <w:r w:rsidRPr="00753773">
        <w:rPr>
          <w:b/>
          <w:bCs/>
          <w:lang w:val="en-GB"/>
        </w:rPr>
        <w:tab/>
      </w:r>
    </w:p>
    <w:p w14:paraId="25C9A020" w14:textId="77777777" w:rsidR="00CE4E1B" w:rsidRPr="00753773" w:rsidRDefault="00CE4E1B" w:rsidP="00CE4E1B">
      <w:pPr>
        <w:pStyle w:val="ListParagraph"/>
        <w:numPr>
          <w:ilvl w:val="1"/>
          <w:numId w:val="1"/>
        </w:numPr>
        <w:spacing w:after="0"/>
        <w:rPr>
          <w:b/>
          <w:bCs/>
          <w:lang w:val="en-GB"/>
        </w:rPr>
      </w:pPr>
      <w:r w:rsidRPr="00753773">
        <w:rPr>
          <w:b/>
          <w:bCs/>
          <w:lang w:val="en-GB"/>
        </w:rPr>
        <w:t>Design and Implementation Constraints</w:t>
      </w:r>
      <w:r w:rsidRPr="00753773">
        <w:rPr>
          <w:b/>
          <w:bCs/>
          <w:lang w:val="en-GB"/>
        </w:rPr>
        <w:tab/>
      </w:r>
    </w:p>
    <w:p w14:paraId="4310BD12" w14:textId="77777777" w:rsidR="00CE4E1B" w:rsidRPr="00753773" w:rsidRDefault="00CE4E1B" w:rsidP="00CE4E1B">
      <w:pPr>
        <w:pStyle w:val="ListParagraph"/>
        <w:numPr>
          <w:ilvl w:val="1"/>
          <w:numId w:val="1"/>
        </w:numPr>
        <w:spacing w:after="0"/>
        <w:rPr>
          <w:b/>
          <w:bCs/>
          <w:lang w:val="en-GB"/>
        </w:rPr>
      </w:pPr>
      <w:r w:rsidRPr="00753773">
        <w:rPr>
          <w:b/>
          <w:bCs/>
          <w:lang w:val="en-GB"/>
        </w:rPr>
        <w:t>User Documentation</w:t>
      </w:r>
      <w:r w:rsidRPr="00753773">
        <w:rPr>
          <w:b/>
          <w:bCs/>
          <w:lang w:val="en-GB"/>
        </w:rPr>
        <w:tab/>
      </w:r>
    </w:p>
    <w:p w14:paraId="74324662" w14:textId="77777777" w:rsidR="00CE4E1B" w:rsidRPr="00753773" w:rsidRDefault="00CE4E1B" w:rsidP="00CE4E1B">
      <w:pPr>
        <w:pStyle w:val="ListParagraph"/>
        <w:numPr>
          <w:ilvl w:val="1"/>
          <w:numId w:val="1"/>
        </w:numPr>
        <w:spacing w:after="0"/>
        <w:rPr>
          <w:b/>
          <w:bCs/>
          <w:lang w:val="en-GB"/>
        </w:rPr>
      </w:pPr>
      <w:r w:rsidRPr="00753773">
        <w:rPr>
          <w:b/>
          <w:bCs/>
          <w:lang w:val="en-GB"/>
        </w:rPr>
        <w:t>Assumptions and Dependencies</w:t>
      </w:r>
      <w:r w:rsidRPr="00753773">
        <w:rPr>
          <w:b/>
          <w:bCs/>
          <w:lang w:val="en-GB"/>
        </w:rPr>
        <w:tab/>
      </w:r>
    </w:p>
    <w:p w14:paraId="47C31E8E" w14:textId="77777777" w:rsidR="00CE4E1B" w:rsidRPr="00103162" w:rsidRDefault="00CE4E1B" w:rsidP="00CE4E1B">
      <w:pPr>
        <w:pStyle w:val="ListParagraph"/>
        <w:numPr>
          <w:ilvl w:val="0"/>
          <w:numId w:val="1"/>
        </w:numPr>
        <w:spacing w:after="0"/>
        <w:rPr>
          <w:b/>
          <w:bCs/>
          <w:sz w:val="24"/>
          <w:szCs w:val="24"/>
          <w:lang w:val="en-GB"/>
        </w:rPr>
      </w:pPr>
      <w:r w:rsidRPr="00103162">
        <w:rPr>
          <w:b/>
          <w:bCs/>
          <w:sz w:val="24"/>
          <w:szCs w:val="24"/>
          <w:lang w:val="en-GB"/>
        </w:rPr>
        <w:t>External Interface Requirements</w:t>
      </w:r>
      <w:r w:rsidRPr="00103162">
        <w:rPr>
          <w:b/>
          <w:bCs/>
          <w:sz w:val="24"/>
          <w:szCs w:val="24"/>
          <w:lang w:val="en-GB"/>
        </w:rPr>
        <w:tab/>
      </w:r>
    </w:p>
    <w:p w14:paraId="2377F84B" w14:textId="77777777" w:rsidR="00CE4E1B" w:rsidRPr="00753773" w:rsidRDefault="00CE4E1B" w:rsidP="00CE4E1B">
      <w:pPr>
        <w:pStyle w:val="ListParagraph"/>
        <w:numPr>
          <w:ilvl w:val="1"/>
          <w:numId w:val="1"/>
        </w:numPr>
        <w:spacing w:after="0"/>
        <w:rPr>
          <w:b/>
          <w:bCs/>
          <w:lang w:val="en-GB"/>
        </w:rPr>
      </w:pPr>
      <w:r w:rsidRPr="00753773">
        <w:rPr>
          <w:b/>
          <w:bCs/>
          <w:lang w:val="en-GB"/>
        </w:rPr>
        <w:t>User Interfaces</w:t>
      </w:r>
      <w:r w:rsidRPr="00753773">
        <w:rPr>
          <w:b/>
          <w:bCs/>
          <w:lang w:val="en-GB"/>
        </w:rPr>
        <w:tab/>
      </w:r>
    </w:p>
    <w:p w14:paraId="4C7D0C65" w14:textId="77777777" w:rsidR="00CE4E1B" w:rsidRPr="00753773" w:rsidRDefault="00CE4E1B" w:rsidP="00CE4E1B">
      <w:pPr>
        <w:pStyle w:val="ListParagraph"/>
        <w:numPr>
          <w:ilvl w:val="1"/>
          <w:numId w:val="1"/>
        </w:numPr>
        <w:spacing w:after="0"/>
        <w:rPr>
          <w:b/>
          <w:bCs/>
          <w:lang w:val="en-GB"/>
        </w:rPr>
      </w:pPr>
      <w:r w:rsidRPr="00753773">
        <w:rPr>
          <w:b/>
          <w:bCs/>
          <w:lang w:val="en-GB"/>
        </w:rPr>
        <w:t>Hardware Interfaces</w:t>
      </w:r>
      <w:r w:rsidRPr="00753773">
        <w:rPr>
          <w:b/>
          <w:bCs/>
          <w:lang w:val="en-GB"/>
        </w:rPr>
        <w:tab/>
      </w:r>
    </w:p>
    <w:p w14:paraId="74514C8A" w14:textId="77777777" w:rsidR="00CE4E1B" w:rsidRPr="00753773" w:rsidRDefault="00CE4E1B" w:rsidP="00CE4E1B">
      <w:pPr>
        <w:pStyle w:val="ListParagraph"/>
        <w:numPr>
          <w:ilvl w:val="1"/>
          <w:numId w:val="1"/>
        </w:numPr>
        <w:spacing w:after="0"/>
        <w:rPr>
          <w:b/>
          <w:bCs/>
          <w:lang w:val="en-GB"/>
        </w:rPr>
      </w:pPr>
      <w:r w:rsidRPr="00753773">
        <w:rPr>
          <w:b/>
          <w:bCs/>
          <w:lang w:val="en-GB"/>
        </w:rPr>
        <w:t>Software Interfaces</w:t>
      </w:r>
      <w:r w:rsidRPr="00753773">
        <w:rPr>
          <w:b/>
          <w:bCs/>
          <w:lang w:val="en-GB"/>
        </w:rPr>
        <w:tab/>
      </w:r>
    </w:p>
    <w:p w14:paraId="6DF23FC5" w14:textId="77777777" w:rsidR="00CE4E1B" w:rsidRPr="00753773" w:rsidRDefault="00CE4E1B" w:rsidP="00CE4E1B">
      <w:pPr>
        <w:pStyle w:val="ListParagraph"/>
        <w:numPr>
          <w:ilvl w:val="1"/>
          <w:numId w:val="1"/>
        </w:numPr>
        <w:spacing w:after="0"/>
        <w:rPr>
          <w:b/>
          <w:bCs/>
          <w:lang w:val="en-GB"/>
        </w:rPr>
      </w:pPr>
      <w:r w:rsidRPr="00753773">
        <w:rPr>
          <w:b/>
          <w:bCs/>
          <w:lang w:val="en-GB"/>
        </w:rPr>
        <w:t>Communications Interfaces</w:t>
      </w:r>
      <w:r w:rsidRPr="00753773">
        <w:rPr>
          <w:b/>
          <w:bCs/>
          <w:lang w:val="en-GB"/>
        </w:rPr>
        <w:tab/>
      </w:r>
    </w:p>
    <w:p w14:paraId="0185494E" w14:textId="77777777" w:rsidR="00CE4E1B" w:rsidRPr="00103162" w:rsidRDefault="00CE4E1B" w:rsidP="00CE4E1B">
      <w:pPr>
        <w:pStyle w:val="ListParagraph"/>
        <w:numPr>
          <w:ilvl w:val="0"/>
          <w:numId w:val="1"/>
        </w:numPr>
        <w:spacing w:after="0"/>
        <w:rPr>
          <w:b/>
          <w:bCs/>
          <w:sz w:val="24"/>
          <w:szCs w:val="24"/>
          <w:lang w:val="en-GB"/>
        </w:rPr>
      </w:pPr>
      <w:r w:rsidRPr="00103162">
        <w:rPr>
          <w:b/>
          <w:bCs/>
          <w:sz w:val="24"/>
          <w:szCs w:val="24"/>
          <w:lang w:val="en-GB"/>
        </w:rPr>
        <w:t>System Features</w:t>
      </w:r>
      <w:r w:rsidRPr="00103162">
        <w:rPr>
          <w:b/>
          <w:bCs/>
          <w:sz w:val="24"/>
          <w:szCs w:val="24"/>
          <w:lang w:val="en-GB"/>
        </w:rPr>
        <w:tab/>
      </w:r>
    </w:p>
    <w:p w14:paraId="7159D5A1" w14:textId="77777777" w:rsidR="00CE4E1B" w:rsidRPr="00753773" w:rsidRDefault="00CE4E1B" w:rsidP="00CE4E1B">
      <w:pPr>
        <w:pStyle w:val="ListParagraph"/>
        <w:numPr>
          <w:ilvl w:val="1"/>
          <w:numId w:val="1"/>
        </w:numPr>
        <w:spacing w:after="0"/>
        <w:rPr>
          <w:b/>
          <w:bCs/>
          <w:lang w:val="en-GB"/>
        </w:rPr>
      </w:pPr>
      <w:r w:rsidRPr="00753773">
        <w:rPr>
          <w:b/>
          <w:bCs/>
          <w:lang w:val="en-GB"/>
        </w:rPr>
        <w:t>Account Login</w:t>
      </w:r>
      <w:r w:rsidRPr="00753773">
        <w:rPr>
          <w:b/>
          <w:bCs/>
          <w:lang w:val="en-GB"/>
        </w:rPr>
        <w:tab/>
      </w:r>
    </w:p>
    <w:p w14:paraId="1E656658" w14:textId="77777777" w:rsidR="00CE4E1B" w:rsidRPr="00753773" w:rsidRDefault="00CE4E1B" w:rsidP="00CE4E1B">
      <w:pPr>
        <w:pStyle w:val="ListParagraph"/>
        <w:numPr>
          <w:ilvl w:val="1"/>
          <w:numId w:val="1"/>
        </w:numPr>
        <w:spacing w:after="0"/>
        <w:rPr>
          <w:b/>
          <w:bCs/>
          <w:lang w:val="en-GB"/>
        </w:rPr>
      </w:pPr>
      <w:r w:rsidRPr="00753773">
        <w:rPr>
          <w:b/>
          <w:bCs/>
          <w:lang w:val="en-GB"/>
        </w:rPr>
        <w:t>Account Logout</w:t>
      </w:r>
      <w:r w:rsidRPr="00753773">
        <w:rPr>
          <w:b/>
          <w:bCs/>
          <w:lang w:val="en-GB"/>
        </w:rPr>
        <w:tab/>
      </w:r>
    </w:p>
    <w:p w14:paraId="33140FB7" w14:textId="77777777" w:rsidR="00CE4E1B" w:rsidRPr="00753773" w:rsidRDefault="00CE4E1B" w:rsidP="00CE4E1B">
      <w:pPr>
        <w:pStyle w:val="ListParagraph"/>
        <w:numPr>
          <w:ilvl w:val="1"/>
          <w:numId w:val="1"/>
        </w:numPr>
        <w:spacing w:after="0"/>
        <w:rPr>
          <w:b/>
          <w:bCs/>
          <w:lang w:val="en-GB"/>
        </w:rPr>
      </w:pPr>
      <w:r w:rsidRPr="00753773">
        <w:rPr>
          <w:b/>
          <w:bCs/>
          <w:lang w:val="en-GB"/>
        </w:rPr>
        <w:t>Admin Add Member</w:t>
      </w:r>
    </w:p>
    <w:p w14:paraId="23ABBFD7" w14:textId="77777777" w:rsidR="00CE4E1B" w:rsidRPr="00753773" w:rsidRDefault="00CE4E1B" w:rsidP="00CE4E1B">
      <w:pPr>
        <w:pStyle w:val="ListParagraph"/>
        <w:numPr>
          <w:ilvl w:val="1"/>
          <w:numId w:val="1"/>
        </w:numPr>
        <w:spacing w:after="0"/>
        <w:rPr>
          <w:b/>
          <w:bCs/>
          <w:lang w:val="en-GB"/>
        </w:rPr>
      </w:pPr>
      <w:r w:rsidRPr="00753773">
        <w:rPr>
          <w:b/>
          <w:bCs/>
          <w:lang w:val="en-GB"/>
        </w:rPr>
        <w:t>Admin Edit Member</w:t>
      </w:r>
      <w:r w:rsidRPr="00753773">
        <w:rPr>
          <w:b/>
          <w:bCs/>
          <w:lang w:val="en-GB"/>
        </w:rPr>
        <w:tab/>
      </w:r>
    </w:p>
    <w:p w14:paraId="0EEB6536" w14:textId="77777777" w:rsidR="00CE4E1B" w:rsidRPr="00C54D64" w:rsidRDefault="00CE4E1B" w:rsidP="00CE4E1B">
      <w:pPr>
        <w:pStyle w:val="ListParagraph"/>
        <w:numPr>
          <w:ilvl w:val="1"/>
          <w:numId w:val="1"/>
        </w:numPr>
        <w:spacing w:after="0"/>
        <w:rPr>
          <w:b/>
          <w:bCs/>
          <w:lang w:val="en-GB"/>
        </w:rPr>
      </w:pPr>
      <w:r w:rsidRPr="00753773">
        <w:rPr>
          <w:b/>
          <w:bCs/>
          <w:lang w:val="en-GB"/>
        </w:rPr>
        <w:t xml:space="preserve">Admin </w:t>
      </w:r>
      <w:r>
        <w:rPr>
          <w:b/>
          <w:bCs/>
          <w:lang w:val="en-GB"/>
        </w:rPr>
        <w:t>Add Invoice</w:t>
      </w:r>
      <w:r w:rsidRPr="00753773">
        <w:rPr>
          <w:b/>
          <w:bCs/>
          <w:lang w:val="en-GB"/>
        </w:rPr>
        <w:tab/>
      </w:r>
      <w:r w:rsidRPr="00C54D64">
        <w:rPr>
          <w:b/>
          <w:bCs/>
          <w:lang w:val="en-GB"/>
        </w:rPr>
        <w:tab/>
      </w:r>
    </w:p>
    <w:p w14:paraId="779694BE" w14:textId="77777777" w:rsidR="00CE4E1B" w:rsidRPr="00753773" w:rsidRDefault="00CE4E1B" w:rsidP="00CE4E1B">
      <w:pPr>
        <w:pStyle w:val="ListParagraph"/>
        <w:numPr>
          <w:ilvl w:val="1"/>
          <w:numId w:val="1"/>
        </w:numPr>
        <w:spacing w:after="0"/>
        <w:rPr>
          <w:b/>
          <w:bCs/>
          <w:lang w:val="en-GB"/>
        </w:rPr>
      </w:pPr>
      <w:r w:rsidRPr="00753773">
        <w:rPr>
          <w:b/>
          <w:bCs/>
          <w:lang w:val="en-GB"/>
        </w:rPr>
        <w:t>Admin Generate Reports</w:t>
      </w:r>
      <w:r w:rsidRPr="00753773">
        <w:rPr>
          <w:b/>
          <w:bCs/>
          <w:lang w:val="en-GB"/>
        </w:rPr>
        <w:tab/>
      </w:r>
    </w:p>
    <w:p w14:paraId="66D52BD7" w14:textId="77777777" w:rsidR="00CE4E1B" w:rsidRPr="00753773" w:rsidRDefault="00CE4E1B" w:rsidP="00CE4E1B">
      <w:pPr>
        <w:pStyle w:val="ListParagraph"/>
        <w:numPr>
          <w:ilvl w:val="1"/>
          <w:numId w:val="1"/>
        </w:numPr>
        <w:spacing w:after="0"/>
        <w:rPr>
          <w:b/>
          <w:bCs/>
          <w:lang w:val="en-GB"/>
        </w:rPr>
      </w:pPr>
      <w:r>
        <w:rPr>
          <w:b/>
          <w:bCs/>
          <w:lang w:val="en-GB"/>
        </w:rPr>
        <w:t>Admin Add Pool</w:t>
      </w:r>
      <w:r w:rsidRPr="00753773">
        <w:rPr>
          <w:b/>
          <w:bCs/>
          <w:lang w:val="en-GB"/>
        </w:rPr>
        <w:tab/>
      </w:r>
    </w:p>
    <w:p w14:paraId="1AFFC9D3" w14:textId="77777777" w:rsidR="00CE4E1B" w:rsidRPr="00103162" w:rsidRDefault="00CE4E1B" w:rsidP="00CE4E1B">
      <w:pPr>
        <w:pStyle w:val="ListParagraph"/>
        <w:numPr>
          <w:ilvl w:val="0"/>
          <w:numId w:val="1"/>
        </w:numPr>
        <w:spacing w:after="0"/>
        <w:rPr>
          <w:b/>
          <w:bCs/>
          <w:sz w:val="24"/>
          <w:szCs w:val="24"/>
          <w:lang w:val="en-GB"/>
        </w:rPr>
      </w:pPr>
      <w:r w:rsidRPr="00103162">
        <w:rPr>
          <w:b/>
          <w:bCs/>
          <w:sz w:val="24"/>
          <w:szCs w:val="24"/>
          <w:lang w:val="en-GB"/>
        </w:rPr>
        <w:t>Other Non</w:t>
      </w:r>
      <w:r>
        <w:rPr>
          <w:b/>
          <w:bCs/>
          <w:sz w:val="24"/>
          <w:szCs w:val="24"/>
          <w:lang w:val="en-GB"/>
        </w:rPr>
        <w:t>-</w:t>
      </w:r>
      <w:r w:rsidRPr="00103162">
        <w:rPr>
          <w:b/>
          <w:bCs/>
          <w:sz w:val="24"/>
          <w:szCs w:val="24"/>
          <w:lang w:val="en-GB"/>
        </w:rPr>
        <w:t>functional Requirements</w:t>
      </w:r>
      <w:r w:rsidRPr="00103162">
        <w:rPr>
          <w:b/>
          <w:bCs/>
          <w:sz w:val="24"/>
          <w:szCs w:val="24"/>
          <w:lang w:val="en-GB"/>
        </w:rPr>
        <w:tab/>
      </w:r>
    </w:p>
    <w:p w14:paraId="61EE5AA6" w14:textId="77777777" w:rsidR="00CE4E1B" w:rsidRPr="00753773" w:rsidRDefault="00CE4E1B" w:rsidP="00CE4E1B">
      <w:pPr>
        <w:pStyle w:val="ListParagraph"/>
        <w:numPr>
          <w:ilvl w:val="1"/>
          <w:numId w:val="1"/>
        </w:numPr>
        <w:spacing w:after="0"/>
        <w:rPr>
          <w:b/>
          <w:bCs/>
          <w:lang w:val="en-GB"/>
        </w:rPr>
      </w:pPr>
      <w:r w:rsidRPr="00753773">
        <w:rPr>
          <w:b/>
          <w:bCs/>
          <w:lang w:val="en-GB"/>
        </w:rPr>
        <w:t>Performance Requirements</w:t>
      </w:r>
      <w:r w:rsidRPr="00753773">
        <w:rPr>
          <w:b/>
          <w:bCs/>
          <w:lang w:val="en-GB"/>
        </w:rPr>
        <w:tab/>
      </w:r>
    </w:p>
    <w:p w14:paraId="10187896" w14:textId="77777777" w:rsidR="00CE4E1B" w:rsidRPr="00753773" w:rsidRDefault="00CE4E1B" w:rsidP="00CE4E1B">
      <w:pPr>
        <w:pStyle w:val="ListParagraph"/>
        <w:numPr>
          <w:ilvl w:val="1"/>
          <w:numId w:val="1"/>
        </w:numPr>
        <w:spacing w:after="0"/>
        <w:rPr>
          <w:b/>
          <w:bCs/>
          <w:lang w:val="en-GB"/>
        </w:rPr>
      </w:pPr>
      <w:r w:rsidRPr="00753773">
        <w:rPr>
          <w:b/>
          <w:bCs/>
          <w:lang w:val="en-GB"/>
        </w:rPr>
        <w:t>Safety Requirements</w:t>
      </w:r>
      <w:r w:rsidRPr="00753773">
        <w:rPr>
          <w:b/>
          <w:bCs/>
          <w:lang w:val="en-GB"/>
        </w:rPr>
        <w:tab/>
      </w:r>
    </w:p>
    <w:p w14:paraId="15D6C3A6" w14:textId="77777777" w:rsidR="00CE4E1B" w:rsidRPr="00753773" w:rsidRDefault="00CE4E1B" w:rsidP="00CE4E1B">
      <w:pPr>
        <w:pStyle w:val="ListParagraph"/>
        <w:numPr>
          <w:ilvl w:val="1"/>
          <w:numId w:val="1"/>
        </w:numPr>
        <w:spacing w:after="0"/>
        <w:rPr>
          <w:b/>
          <w:bCs/>
          <w:lang w:val="en-GB"/>
        </w:rPr>
      </w:pPr>
      <w:r w:rsidRPr="00753773">
        <w:rPr>
          <w:b/>
          <w:bCs/>
          <w:lang w:val="en-GB"/>
        </w:rPr>
        <w:t>Security Requirements</w:t>
      </w:r>
      <w:r w:rsidRPr="00753773">
        <w:rPr>
          <w:b/>
          <w:bCs/>
          <w:lang w:val="en-GB"/>
        </w:rPr>
        <w:tab/>
      </w:r>
    </w:p>
    <w:p w14:paraId="6B1C70C6" w14:textId="77777777" w:rsidR="00CE4E1B" w:rsidRPr="00753773" w:rsidRDefault="00CE4E1B" w:rsidP="00CE4E1B">
      <w:pPr>
        <w:pStyle w:val="ListParagraph"/>
        <w:numPr>
          <w:ilvl w:val="1"/>
          <w:numId w:val="1"/>
        </w:numPr>
        <w:spacing w:after="0"/>
        <w:rPr>
          <w:b/>
          <w:bCs/>
          <w:lang w:val="en-GB"/>
        </w:rPr>
      </w:pPr>
      <w:r w:rsidRPr="00753773">
        <w:rPr>
          <w:b/>
          <w:bCs/>
          <w:lang w:val="en-GB"/>
        </w:rPr>
        <w:t>Software Quality Attributes</w:t>
      </w:r>
      <w:r w:rsidRPr="00753773">
        <w:rPr>
          <w:b/>
          <w:bCs/>
          <w:lang w:val="en-GB"/>
        </w:rPr>
        <w:tab/>
      </w:r>
    </w:p>
    <w:p w14:paraId="3D1F41FC" w14:textId="77777777" w:rsidR="00CE4E1B" w:rsidRPr="00753773" w:rsidRDefault="00CE4E1B" w:rsidP="00CE4E1B">
      <w:pPr>
        <w:pStyle w:val="ListParagraph"/>
        <w:numPr>
          <w:ilvl w:val="1"/>
          <w:numId w:val="1"/>
        </w:numPr>
        <w:spacing w:after="0"/>
        <w:rPr>
          <w:b/>
          <w:bCs/>
          <w:lang w:val="en-GB"/>
        </w:rPr>
      </w:pPr>
      <w:r w:rsidRPr="00753773">
        <w:rPr>
          <w:b/>
          <w:bCs/>
          <w:lang w:val="en-GB"/>
        </w:rPr>
        <w:t>Business Rules</w:t>
      </w:r>
      <w:r w:rsidRPr="00753773">
        <w:rPr>
          <w:b/>
          <w:bCs/>
          <w:lang w:val="en-GB"/>
        </w:rPr>
        <w:tab/>
      </w:r>
    </w:p>
    <w:p w14:paraId="7333234E" w14:textId="77777777" w:rsidR="00CE4E1B" w:rsidRPr="00103162" w:rsidRDefault="00CE4E1B" w:rsidP="00CE4E1B">
      <w:pPr>
        <w:pStyle w:val="ListParagraph"/>
        <w:numPr>
          <w:ilvl w:val="0"/>
          <w:numId w:val="1"/>
        </w:numPr>
        <w:spacing w:after="0"/>
        <w:rPr>
          <w:b/>
          <w:bCs/>
          <w:sz w:val="24"/>
          <w:szCs w:val="24"/>
          <w:lang w:val="en-GB"/>
        </w:rPr>
      </w:pPr>
      <w:r w:rsidRPr="00103162">
        <w:rPr>
          <w:b/>
          <w:bCs/>
          <w:sz w:val="24"/>
          <w:szCs w:val="24"/>
          <w:lang w:val="en-GB"/>
        </w:rPr>
        <w:t>Other Requirements</w:t>
      </w:r>
      <w:r w:rsidRPr="00103162">
        <w:rPr>
          <w:b/>
          <w:bCs/>
          <w:sz w:val="24"/>
          <w:szCs w:val="24"/>
          <w:lang w:val="en-GB"/>
        </w:rPr>
        <w:tab/>
      </w:r>
    </w:p>
    <w:p w14:paraId="0BDE6179" w14:textId="77777777" w:rsidR="00CE4E1B" w:rsidRDefault="00CE4E1B" w:rsidP="00CE4E1B">
      <w:pPr>
        <w:rPr>
          <w:b/>
          <w:bCs/>
          <w:lang w:val="en-GB"/>
        </w:rPr>
      </w:pPr>
    </w:p>
    <w:p w14:paraId="6D4E156D" w14:textId="77777777" w:rsidR="00CE4E1B" w:rsidRDefault="00CE4E1B" w:rsidP="00CE4E1B">
      <w:pPr>
        <w:rPr>
          <w:b/>
          <w:bCs/>
          <w:lang w:val="en-GB"/>
        </w:rPr>
      </w:pPr>
    </w:p>
    <w:p w14:paraId="6798F8D2" w14:textId="77777777" w:rsidR="00CE4E1B" w:rsidRDefault="00CE4E1B" w:rsidP="00CE4E1B">
      <w:pPr>
        <w:rPr>
          <w:b/>
          <w:bCs/>
          <w:lang w:val="en-GB"/>
        </w:rPr>
      </w:pPr>
    </w:p>
    <w:p w14:paraId="728E84CD" w14:textId="77777777" w:rsidR="00CE4E1B" w:rsidRDefault="00CE4E1B" w:rsidP="00CE4E1B">
      <w:pPr>
        <w:rPr>
          <w:b/>
          <w:bCs/>
          <w:lang w:val="en-GB"/>
        </w:rPr>
      </w:pPr>
    </w:p>
    <w:p w14:paraId="6089979E" w14:textId="77777777" w:rsidR="00CE4E1B" w:rsidRDefault="00CE4E1B" w:rsidP="00CE4E1B">
      <w:pPr>
        <w:rPr>
          <w:b/>
          <w:bCs/>
          <w:lang w:val="en-GB"/>
        </w:rPr>
      </w:pPr>
    </w:p>
    <w:p w14:paraId="198A7F03" w14:textId="77777777" w:rsidR="00CE4E1B" w:rsidRDefault="00CE4E1B" w:rsidP="00CE4E1B">
      <w:pPr>
        <w:rPr>
          <w:b/>
          <w:bCs/>
          <w:lang w:val="en-GB"/>
        </w:rPr>
      </w:pPr>
    </w:p>
    <w:p w14:paraId="71375E2B" w14:textId="77777777" w:rsidR="00CE4E1B" w:rsidRDefault="00CE4E1B" w:rsidP="00CE4E1B">
      <w:pPr>
        <w:rPr>
          <w:b/>
          <w:bCs/>
          <w:sz w:val="36"/>
          <w:szCs w:val="36"/>
          <w:lang w:val="en-GB"/>
        </w:rPr>
      </w:pPr>
      <w:proofErr w:type="gramStart"/>
      <w:r>
        <w:rPr>
          <w:b/>
          <w:bCs/>
          <w:sz w:val="36"/>
          <w:szCs w:val="36"/>
          <w:lang w:val="en-GB"/>
        </w:rPr>
        <w:lastRenderedPageBreak/>
        <w:t>1.</w:t>
      </w:r>
      <w:r w:rsidRPr="00103162">
        <w:rPr>
          <w:b/>
          <w:bCs/>
          <w:sz w:val="36"/>
          <w:szCs w:val="36"/>
          <w:lang w:val="en-GB"/>
        </w:rPr>
        <w:t>Introduction</w:t>
      </w:r>
      <w:proofErr w:type="gramEnd"/>
    </w:p>
    <w:p w14:paraId="74248DC8" w14:textId="77777777" w:rsidR="00CE4E1B" w:rsidRDefault="00CE4E1B" w:rsidP="00CE4E1B">
      <w:pPr>
        <w:rPr>
          <w:b/>
          <w:bCs/>
          <w:sz w:val="36"/>
          <w:szCs w:val="36"/>
          <w:lang w:val="en-GB"/>
        </w:rPr>
      </w:pPr>
    </w:p>
    <w:p w14:paraId="39601CBB" w14:textId="77777777" w:rsidR="00CE4E1B" w:rsidRPr="00F27EF6" w:rsidRDefault="00CE4E1B" w:rsidP="00CE4E1B">
      <w:pPr>
        <w:rPr>
          <w:rFonts w:ascii="Arial" w:hAnsi="Arial" w:cs="Arial"/>
          <w:b/>
          <w:bCs/>
          <w:sz w:val="28"/>
          <w:szCs w:val="28"/>
          <w:lang w:val="en-GB"/>
        </w:rPr>
      </w:pPr>
      <w:r w:rsidRPr="00F27EF6">
        <w:rPr>
          <w:rFonts w:ascii="Arial" w:hAnsi="Arial" w:cs="Arial"/>
          <w:b/>
          <w:bCs/>
          <w:sz w:val="28"/>
          <w:szCs w:val="28"/>
          <w:lang w:val="en-GB"/>
        </w:rPr>
        <w:t>1.1 Purpose</w:t>
      </w:r>
    </w:p>
    <w:p w14:paraId="6CC1594F" w14:textId="77777777" w:rsidR="00CE4E1B" w:rsidRPr="00F27EF6" w:rsidRDefault="00CE4E1B" w:rsidP="00CE4E1B">
      <w:pPr>
        <w:pStyle w:val="template"/>
        <w:ind w:firstLine="375"/>
        <w:rPr>
          <w:rFonts w:cs="Arial"/>
          <w:i w:val="0"/>
        </w:rPr>
      </w:pPr>
    </w:p>
    <w:p w14:paraId="508C259B" w14:textId="77777777" w:rsidR="00CE4E1B" w:rsidRDefault="00CE4E1B" w:rsidP="00CE4E1B">
      <w:pPr>
        <w:pStyle w:val="ListParagraph"/>
        <w:numPr>
          <w:ilvl w:val="1"/>
          <w:numId w:val="4"/>
        </w:numPr>
        <w:rPr>
          <w:rFonts w:ascii="Times" w:eastAsia="Times New Roman" w:hAnsi="Times" w:cs="Times New Roman"/>
          <w:b/>
          <w:sz w:val="28"/>
          <w:szCs w:val="20"/>
          <w:lang w:val="en-US"/>
        </w:rPr>
      </w:pPr>
      <w:bookmarkStart w:id="0" w:name="_Toc439994668"/>
      <w:bookmarkStart w:id="1" w:name="_Toc441230974"/>
      <w:r>
        <w:t xml:space="preserve"> </w:t>
      </w:r>
      <w:bookmarkEnd w:id="0"/>
      <w:bookmarkEnd w:id="1"/>
      <w:r w:rsidRPr="005367EC">
        <w:rPr>
          <w:rFonts w:ascii="Times" w:eastAsia="Times New Roman" w:hAnsi="Times" w:cs="Times New Roman"/>
          <w:b/>
          <w:sz w:val="28"/>
          <w:szCs w:val="20"/>
          <w:lang w:val="en-US"/>
        </w:rPr>
        <w:t>Product Scope</w:t>
      </w:r>
    </w:p>
    <w:p w14:paraId="258DB14D" w14:textId="6D0FB8F8" w:rsidR="00CE4E1B" w:rsidRPr="00DE4510" w:rsidRDefault="00CE4E1B" w:rsidP="00CE4E1B">
      <w:pPr>
        <w:pStyle w:val="Heading2"/>
        <w:numPr>
          <w:ilvl w:val="1"/>
          <w:numId w:val="4"/>
        </w:numPr>
      </w:pPr>
      <w:bookmarkStart w:id="2" w:name="_Toc439994669"/>
      <w:bookmarkStart w:id="3" w:name="_Toc441230975"/>
      <w:r w:rsidRPr="00DE4510">
        <w:t>Intended Audience and Reading Suggestions</w:t>
      </w:r>
      <w:bookmarkEnd w:id="2"/>
      <w:bookmarkEnd w:id="3"/>
    </w:p>
    <w:p w14:paraId="036C12F9" w14:textId="77777777" w:rsidR="00CE4E1B" w:rsidRPr="00041459" w:rsidRDefault="00CE4E1B" w:rsidP="00CE4E1B">
      <w:pPr>
        <w:pStyle w:val="template"/>
        <w:rPr>
          <w:i w:val="0"/>
        </w:rPr>
      </w:pPr>
    </w:p>
    <w:p w14:paraId="64208E9B" w14:textId="77777777" w:rsidR="00CE4E1B" w:rsidRPr="001A681F" w:rsidRDefault="00CE4E1B" w:rsidP="00CE4E1B">
      <w:pPr>
        <w:pStyle w:val="ListParagraph"/>
        <w:numPr>
          <w:ilvl w:val="1"/>
          <w:numId w:val="4"/>
        </w:numPr>
        <w:rPr>
          <w:b/>
          <w:bCs/>
          <w:sz w:val="28"/>
          <w:szCs w:val="28"/>
          <w:lang w:val="en-US"/>
        </w:rPr>
      </w:pPr>
      <w:r>
        <w:rPr>
          <w:b/>
          <w:bCs/>
          <w:sz w:val="28"/>
          <w:szCs w:val="28"/>
          <w:lang w:val="en-US"/>
        </w:rPr>
        <w:t xml:space="preserve"> </w:t>
      </w:r>
      <w:r w:rsidRPr="001A681F">
        <w:rPr>
          <w:b/>
          <w:bCs/>
          <w:sz w:val="28"/>
          <w:szCs w:val="28"/>
          <w:lang w:val="en-US"/>
        </w:rPr>
        <w:t>Definitions, acronyms, and abbreviations</w:t>
      </w:r>
    </w:p>
    <w:p w14:paraId="01C1F787" w14:textId="77777777" w:rsidR="00CE4E1B" w:rsidRPr="001A681F" w:rsidRDefault="00CE4E1B" w:rsidP="00CE4E1B">
      <w:pPr>
        <w:rPr>
          <w:b/>
          <w:bCs/>
          <w:sz w:val="28"/>
          <w:szCs w:val="28"/>
          <w:lang w:val="en-US"/>
        </w:rPr>
      </w:pPr>
    </w:p>
    <w:p w14:paraId="09419B49" w14:textId="77777777" w:rsidR="00CE4E1B" w:rsidRDefault="00CE4E1B" w:rsidP="00CE4E1B">
      <w:pPr>
        <w:rPr>
          <w:b/>
          <w:bCs/>
          <w:sz w:val="28"/>
          <w:szCs w:val="28"/>
          <w:lang w:val="en-US"/>
        </w:rPr>
      </w:pPr>
      <w:r>
        <w:rPr>
          <w:b/>
          <w:bCs/>
          <w:sz w:val="28"/>
          <w:szCs w:val="28"/>
          <w:lang w:val="en-US"/>
        </w:rPr>
        <w:t xml:space="preserve">1.5 References </w:t>
      </w:r>
    </w:p>
    <w:p w14:paraId="0CE53F90" w14:textId="77777777" w:rsidR="00CE4E1B" w:rsidRDefault="00CE4E1B" w:rsidP="00CE4E1B">
      <w:pPr>
        <w:spacing w:after="0"/>
        <w:ind w:firstLine="709"/>
        <w:rPr>
          <w:rFonts w:ascii="Arial" w:hAnsi="Arial" w:cs="Arial"/>
          <w:lang w:val="en-US"/>
        </w:rPr>
      </w:pPr>
    </w:p>
    <w:p w14:paraId="51C430A2" w14:textId="77777777" w:rsidR="00CE4E1B" w:rsidRPr="0043003C" w:rsidRDefault="00CE4E1B" w:rsidP="00CE4E1B">
      <w:pPr>
        <w:rPr>
          <w:rFonts w:ascii="Arial" w:hAnsi="Arial" w:cs="Arial"/>
          <w:lang w:val="en-US"/>
        </w:rPr>
      </w:pPr>
    </w:p>
    <w:p w14:paraId="6E8AA5F5" w14:textId="77777777" w:rsidR="00CE4E1B" w:rsidRDefault="00CE4E1B" w:rsidP="00CE4E1B">
      <w:pPr>
        <w:rPr>
          <w:rFonts w:ascii="Arial" w:hAnsi="Arial" w:cs="Arial"/>
          <w:lang w:val="en-US"/>
        </w:rPr>
      </w:pPr>
    </w:p>
    <w:p w14:paraId="580DA73B" w14:textId="77777777" w:rsidR="00CE4E1B" w:rsidRDefault="00CE4E1B" w:rsidP="00CE4E1B">
      <w:pPr>
        <w:rPr>
          <w:rFonts w:ascii="Arial" w:hAnsi="Arial" w:cs="Arial"/>
          <w:b/>
          <w:bCs/>
          <w:sz w:val="36"/>
          <w:szCs w:val="36"/>
          <w:lang w:val="en-US"/>
        </w:rPr>
      </w:pPr>
    </w:p>
    <w:p w14:paraId="1ED56CC2" w14:textId="77777777" w:rsidR="00CE4E1B" w:rsidRDefault="00CE4E1B" w:rsidP="00CE4E1B">
      <w:pPr>
        <w:rPr>
          <w:rFonts w:ascii="Arial" w:hAnsi="Arial" w:cs="Arial"/>
          <w:b/>
          <w:bCs/>
          <w:sz w:val="36"/>
          <w:szCs w:val="36"/>
          <w:lang w:val="en-US"/>
        </w:rPr>
      </w:pPr>
      <w:r w:rsidRPr="0043003C">
        <w:rPr>
          <w:rFonts w:ascii="Arial" w:hAnsi="Arial" w:cs="Arial"/>
          <w:b/>
          <w:bCs/>
          <w:sz w:val="36"/>
          <w:szCs w:val="36"/>
          <w:lang w:val="en-US"/>
        </w:rPr>
        <w:t>2. Overall Description</w:t>
      </w:r>
    </w:p>
    <w:p w14:paraId="7CBA1EA5" w14:textId="77777777" w:rsidR="00CE4E1B" w:rsidRDefault="00CE4E1B" w:rsidP="00CE4E1B">
      <w:pPr>
        <w:rPr>
          <w:rFonts w:ascii="Arial" w:hAnsi="Arial" w:cs="Arial"/>
          <w:b/>
          <w:bCs/>
          <w:sz w:val="36"/>
          <w:szCs w:val="36"/>
          <w:lang w:val="en-US"/>
        </w:rPr>
      </w:pPr>
    </w:p>
    <w:p w14:paraId="0B36ADC9" w14:textId="77777777" w:rsidR="00CE4E1B" w:rsidRPr="00F0550B" w:rsidRDefault="00CE4E1B" w:rsidP="00CE4E1B">
      <w:pPr>
        <w:rPr>
          <w:rFonts w:ascii="Arial" w:hAnsi="Arial" w:cs="Arial"/>
          <w:b/>
          <w:bCs/>
          <w:sz w:val="28"/>
          <w:szCs w:val="28"/>
          <w:lang w:val="en-US"/>
        </w:rPr>
      </w:pPr>
      <w:r w:rsidRPr="001A681F">
        <w:rPr>
          <w:rFonts w:ascii="Arial" w:hAnsi="Arial" w:cs="Arial"/>
          <w:b/>
          <w:bCs/>
          <w:sz w:val="28"/>
          <w:szCs w:val="28"/>
          <w:lang w:val="en-US"/>
        </w:rPr>
        <w:t>2.1</w:t>
      </w:r>
      <w:r w:rsidRPr="001A681F">
        <w:rPr>
          <w:rFonts w:ascii="Arial" w:hAnsi="Arial" w:cs="Arial"/>
          <w:b/>
          <w:bCs/>
          <w:sz w:val="28"/>
          <w:szCs w:val="28"/>
          <w:lang w:val="en-US"/>
        </w:rPr>
        <w:tab/>
        <w:t>Product Perspective</w:t>
      </w:r>
    </w:p>
    <w:p w14:paraId="12A0C2E6" w14:textId="77777777" w:rsidR="00CE4E1B" w:rsidRDefault="00CE4E1B" w:rsidP="00CE4E1B">
      <w:pPr>
        <w:spacing w:after="0"/>
        <w:rPr>
          <w:rFonts w:ascii="Arial" w:hAnsi="Arial" w:cs="Arial"/>
          <w:lang w:val="en-US"/>
        </w:rPr>
      </w:pPr>
    </w:p>
    <w:p w14:paraId="3C61B31E" w14:textId="77777777" w:rsidR="00CE4E1B" w:rsidRDefault="00CE4E1B" w:rsidP="00CE4E1B">
      <w:pPr>
        <w:spacing w:after="0"/>
        <w:rPr>
          <w:rFonts w:ascii="Arial" w:hAnsi="Arial" w:cs="Arial"/>
          <w:b/>
          <w:bCs/>
          <w:sz w:val="28"/>
          <w:szCs w:val="28"/>
          <w:lang w:val="en-GB"/>
        </w:rPr>
      </w:pPr>
    </w:p>
    <w:p w14:paraId="0B215D45" w14:textId="77777777" w:rsidR="00CE4E1B" w:rsidRDefault="00CE4E1B" w:rsidP="00CE4E1B">
      <w:pPr>
        <w:spacing w:after="0"/>
        <w:rPr>
          <w:rFonts w:ascii="Arial" w:hAnsi="Arial" w:cs="Arial"/>
          <w:b/>
          <w:bCs/>
          <w:sz w:val="28"/>
          <w:szCs w:val="28"/>
          <w:lang w:val="en-GB"/>
        </w:rPr>
      </w:pPr>
      <w:r w:rsidRPr="001A681F">
        <w:rPr>
          <w:rFonts w:ascii="Arial" w:hAnsi="Arial" w:cs="Arial"/>
          <w:b/>
          <w:bCs/>
          <w:sz w:val="28"/>
          <w:szCs w:val="28"/>
          <w:lang w:val="en-GB"/>
        </w:rPr>
        <w:t>2.2</w:t>
      </w:r>
      <w:r w:rsidRPr="001A681F">
        <w:rPr>
          <w:rFonts w:ascii="Arial" w:hAnsi="Arial" w:cs="Arial"/>
          <w:b/>
          <w:bCs/>
          <w:sz w:val="28"/>
          <w:szCs w:val="28"/>
          <w:lang w:val="en-GB"/>
        </w:rPr>
        <w:tab/>
        <w:t>Product Function</w:t>
      </w:r>
    </w:p>
    <w:p w14:paraId="1A03CB9A" w14:textId="77777777" w:rsidR="00CE4E1B" w:rsidRDefault="00CE4E1B" w:rsidP="00CE4E1B">
      <w:pPr>
        <w:spacing w:after="0"/>
        <w:rPr>
          <w:rFonts w:ascii="Arial" w:hAnsi="Arial" w:cs="Arial"/>
          <w:b/>
          <w:bCs/>
          <w:sz w:val="28"/>
          <w:szCs w:val="28"/>
          <w:lang w:val="en-GB"/>
        </w:rPr>
      </w:pPr>
    </w:p>
    <w:p w14:paraId="2523735E" w14:textId="77777777" w:rsidR="00CE4E1B" w:rsidRDefault="00CE4E1B" w:rsidP="00CE4E1B">
      <w:pPr>
        <w:pStyle w:val="ListParagraph"/>
        <w:spacing w:after="0"/>
        <w:rPr>
          <w:rFonts w:ascii="Arial" w:hAnsi="Arial" w:cs="Arial"/>
          <w:b/>
          <w:bCs/>
          <w:lang w:val="en-GB"/>
        </w:rPr>
      </w:pPr>
    </w:p>
    <w:p w14:paraId="5C0D9F02" w14:textId="77777777" w:rsidR="00CE4E1B" w:rsidRDefault="00CE4E1B" w:rsidP="00CE4E1B">
      <w:pPr>
        <w:spacing w:after="0"/>
        <w:rPr>
          <w:rFonts w:ascii="Arial" w:hAnsi="Arial" w:cs="Arial"/>
          <w:b/>
          <w:bCs/>
          <w:sz w:val="28"/>
          <w:szCs w:val="28"/>
          <w:lang w:val="en-GB"/>
        </w:rPr>
      </w:pPr>
    </w:p>
    <w:p w14:paraId="119A02F8" w14:textId="77777777" w:rsidR="00CE4E1B" w:rsidRPr="005777B8" w:rsidRDefault="00CE4E1B" w:rsidP="00CE4E1B">
      <w:pPr>
        <w:spacing w:after="0"/>
        <w:rPr>
          <w:rFonts w:ascii="Arial" w:hAnsi="Arial" w:cs="Arial"/>
          <w:b/>
          <w:bCs/>
          <w:sz w:val="28"/>
          <w:szCs w:val="28"/>
          <w:lang w:val="en-GB"/>
        </w:rPr>
      </w:pPr>
      <w:r w:rsidRPr="005777B8">
        <w:rPr>
          <w:rFonts w:ascii="Arial" w:hAnsi="Arial" w:cs="Arial"/>
          <w:b/>
          <w:bCs/>
          <w:sz w:val="28"/>
          <w:szCs w:val="28"/>
          <w:lang w:val="en-GB"/>
        </w:rPr>
        <w:t>2.3</w:t>
      </w:r>
      <w:r w:rsidRPr="005777B8">
        <w:rPr>
          <w:rFonts w:ascii="Arial" w:hAnsi="Arial" w:cs="Arial"/>
          <w:b/>
          <w:bCs/>
          <w:sz w:val="28"/>
          <w:szCs w:val="28"/>
          <w:lang w:val="en-GB"/>
        </w:rPr>
        <w:tab/>
        <w:t>User Classes and Characteristics</w:t>
      </w:r>
    </w:p>
    <w:p w14:paraId="5C70A581" w14:textId="77777777" w:rsidR="00CE4E1B" w:rsidRDefault="00CE4E1B" w:rsidP="00CE4E1B">
      <w:pPr>
        <w:spacing w:after="0"/>
        <w:rPr>
          <w:rFonts w:ascii="Arial" w:hAnsi="Arial" w:cs="Arial"/>
          <w:b/>
          <w:bCs/>
          <w:lang w:val="en-GB"/>
        </w:rPr>
      </w:pPr>
    </w:p>
    <w:p w14:paraId="1939482C" w14:textId="77777777" w:rsidR="00CE4E1B" w:rsidRPr="005777B8" w:rsidRDefault="00CE4E1B" w:rsidP="00CE4E1B">
      <w:pPr>
        <w:spacing w:after="0"/>
        <w:ind w:firstLine="708"/>
        <w:rPr>
          <w:rFonts w:ascii="Arial" w:hAnsi="Arial" w:cs="Arial"/>
          <w:b/>
          <w:bCs/>
          <w:sz w:val="28"/>
          <w:szCs w:val="28"/>
          <w:lang w:val="en-GB"/>
        </w:rPr>
      </w:pPr>
    </w:p>
    <w:p w14:paraId="4592872B" w14:textId="77777777" w:rsidR="00CE4E1B" w:rsidRDefault="00CE4E1B" w:rsidP="00CE4E1B">
      <w:pPr>
        <w:spacing w:after="0"/>
        <w:rPr>
          <w:rFonts w:ascii="Arial" w:hAnsi="Arial" w:cs="Arial"/>
          <w:b/>
          <w:bCs/>
          <w:sz w:val="28"/>
          <w:szCs w:val="28"/>
          <w:lang w:val="en-GB"/>
        </w:rPr>
      </w:pPr>
      <w:r w:rsidRPr="005777B8">
        <w:rPr>
          <w:rFonts w:ascii="Arial" w:hAnsi="Arial" w:cs="Arial"/>
          <w:b/>
          <w:bCs/>
          <w:sz w:val="28"/>
          <w:szCs w:val="28"/>
          <w:lang w:val="en-GB"/>
        </w:rPr>
        <w:t>2.4</w:t>
      </w:r>
      <w:r w:rsidRPr="005777B8">
        <w:rPr>
          <w:rFonts w:ascii="Arial" w:hAnsi="Arial" w:cs="Arial"/>
          <w:b/>
          <w:bCs/>
          <w:sz w:val="28"/>
          <w:szCs w:val="28"/>
          <w:lang w:val="en-GB"/>
        </w:rPr>
        <w:tab/>
        <w:t>Operating Environment</w:t>
      </w:r>
    </w:p>
    <w:p w14:paraId="21584587" w14:textId="77777777" w:rsidR="00CE4E1B" w:rsidRPr="005777B8" w:rsidRDefault="00CE4E1B" w:rsidP="00CE4E1B">
      <w:pPr>
        <w:spacing w:after="0"/>
        <w:rPr>
          <w:rFonts w:ascii="Arial" w:hAnsi="Arial" w:cs="Arial"/>
          <w:b/>
          <w:bCs/>
          <w:sz w:val="28"/>
          <w:szCs w:val="28"/>
          <w:lang w:val="en-GB"/>
        </w:rPr>
      </w:pPr>
    </w:p>
    <w:p w14:paraId="31E6123C" w14:textId="77777777" w:rsidR="00CE4E1B" w:rsidRDefault="00CE4E1B" w:rsidP="00CE4E1B">
      <w:pPr>
        <w:spacing w:after="0"/>
        <w:ind w:firstLine="708"/>
        <w:rPr>
          <w:rFonts w:ascii="Arial" w:hAnsi="Arial" w:cs="Arial"/>
          <w:lang w:val="en-GB"/>
        </w:rPr>
      </w:pPr>
    </w:p>
    <w:p w14:paraId="62564E14" w14:textId="77777777" w:rsidR="00CE4E1B" w:rsidRDefault="00CE4E1B" w:rsidP="00CE4E1B">
      <w:pPr>
        <w:spacing w:after="0"/>
        <w:rPr>
          <w:rFonts w:ascii="Arial" w:hAnsi="Arial" w:cs="Arial"/>
          <w:b/>
          <w:bCs/>
          <w:sz w:val="28"/>
          <w:szCs w:val="28"/>
          <w:lang w:val="en-GB"/>
        </w:rPr>
      </w:pPr>
      <w:r w:rsidRPr="005777B8">
        <w:rPr>
          <w:rFonts w:ascii="Arial" w:hAnsi="Arial" w:cs="Arial"/>
          <w:b/>
          <w:bCs/>
          <w:sz w:val="28"/>
          <w:szCs w:val="28"/>
          <w:lang w:val="en-GB"/>
        </w:rPr>
        <w:t>2.5</w:t>
      </w:r>
      <w:r w:rsidRPr="005777B8">
        <w:rPr>
          <w:rFonts w:ascii="Arial" w:hAnsi="Arial" w:cs="Arial"/>
          <w:b/>
          <w:bCs/>
          <w:sz w:val="28"/>
          <w:szCs w:val="28"/>
          <w:lang w:val="en-GB"/>
        </w:rPr>
        <w:tab/>
        <w:t>Design and Implementation Constraints</w:t>
      </w:r>
    </w:p>
    <w:p w14:paraId="23FE3DA5" w14:textId="77777777" w:rsidR="00CE4E1B" w:rsidRPr="005777B8" w:rsidRDefault="00CE4E1B" w:rsidP="00CE4E1B">
      <w:pPr>
        <w:spacing w:after="0"/>
        <w:rPr>
          <w:rFonts w:ascii="Arial" w:hAnsi="Arial" w:cs="Arial"/>
          <w:b/>
          <w:bCs/>
          <w:sz w:val="28"/>
          <w:szCs w:val="28"/>
          <w:lang w:val="en-GB"/>
        </w:rPr>
      </w:pPr>
    </w:p>
    <w:p w14:paraId="6A3EE9F0" w14:textId="77777777" w:rsidR="00CE4E1B" w:rsidRDefault="00CE4E1B" w:rsidP="00CE4E1B">
      <w:pPr>
        <w:spacing w:after="0"/>
        <w:ind w:firstLine="708"/>
        <w:rPr>
          <w:rFonts w:ascii="Arial" w:hAnsi="Arial" w:cs="Arial"/>
          <w:lang w:val="en-GB"/>
        </w:rPr>
      </w:pPr>
    </w:p>
    <w:p w14:paraId="0AA19247" w14:textId="77777777" w:rsidR="00CE4E1B" w:rsidRDefault="00CE4E1B" w:rsidP="00CE4E1B">
      <w:pPr>
        <w:spacing w:after="0"/>
        <w:ind w:firstLine="708"/>
        <w:rPr>
          <w:rFonts w:ascii="Arial" w:hAnsi="Arial" w:cs="Arial"/>
          <w:lang w:val="en-GB"/>
        </w:rPr>
      </w:pPr>
    </w:p>
    <w:p w14:paraId="73756B75" w14:textId="77777777" w:rsidR="00CE4E1B" w:rsidRDefault="00CE4E1B" w:rsidP="00CE4E1B">
      <w:pPr>
        <w:spacing w:after="0"/>
        <w:rPr>
          <w:rFonts w:ascii="Arial" w:hAnsi="Arial" w:cs="Arial"/>
          <w:b/>
          <w:bCs/>
          <w:sz w:val="28"/>
          <w:szCs w:val="28"/>
          <w:lang w:val="en-GB"/>
        </w:rPr>
      </w:pPr>
      <w:r w:rsidRPr="00F3388B">
        <w:rPr>
          <w:rFonts w:ascii="Arial" w:hAnsi="Arial" w:cs="Arial"/>
          <w:b/>
          <w:bCs/>
          <w:sz w:val="28"/>
          <w:szCs w:val="28"/>
          <w:lang w:val="en-GB"/>
        </w:rPr>
        <w:t>2.6</w:t>
      </w:r>
      <w:r w:rsidRPr="00F3388B">
        <w:rPr>
          <w:rFonts w:ascii="Arial" w:hAnsi="Arial" w:cs="Arial"/>
          <w:b/>
          <w:bCs/>
          <w:sz w:val="28"/>
          <w:szCs w:val="28"/>
          <w:lang w:val="en-GB"/>
        </w:rPr>
        <w:tab/>
        <w:t>User Documentation</w:t>
      </w:r>
    </w:p>
    <w:p w14:paraId="7AA85426" w14:textId="77777777" w:rsidR="00CE4E1B" w:rsidRPr="00F3388B" w:rsidRDefault="00CE4E1B" w:rsidP="00CE4E1B">
      <w:pPr>
        <w:spacing w:after="0"/>
        <w:rPr>
          <w:rFonts w:ascii="Arial" w:hAnsi="Arial" w:cs="Arial"/>
          <w:b/>
          <w:bCs/>
          <w:sz w:val="28"/>
          <w:szCs w:val="28"/>
          <w:lang w:val="en-GB"/>
        </w:rPr>
      </w:pPr>
    </w:p>
    <w:p w14:paraId="26B11E55" w14:textId="351B22B8" w:rsidR="00CE4E1B" w:rsidRDefault="00CE4E1B" w:rsidP="00CE4E1B">
      <w:pPr>
        <w:spacing w:after="0"/>
        <w:ind w:firstLine="708"/>
        <w:rPr>
          <w:rFonts w:ascii="Arial" w:hAnsi="Arial" w:cs="Arial"/>
          <w:lang w:val="en-GB"/>
        </w:rPr>
      </w:pPr>
      <w:r w:rsidRPr="00F3388B">
        <w:rPr>
          <w:rFonts w:ascii="Arial" w:hAnsi="Arial" w:cs="Arial"/>
          <w:lang w:val="en-GB"/>
        </w:rPr>
        <w:t xml:space="preserve">            </w:t>
      </w:r>
    </w:p>
    <w:p w14:paraId="73E56556" w14:textId="77777777" w:rsidR="00CE4E1B" w:rsidRDefault="00CE4E1B" w:rsidP="00CE4E1B">
      <w:pPr>
        <w:spacing w:after="0"/>
        <w:ind w:firstLine="708"/>
        <w:rPr>
          <w:rFonts w:ascii="Arial" w:hAnsi="Arial" w:cs="Arial"/>
          <w:lang w:val="en-GB"/>
        </w:rPr>
      </w:pPr>
    </w:p>
    <w:p w14:paraId="426D98DE" w14:textId="77777777" w:rsidR="00CE4E1B" w:rsidRDefault="00CE4E1B" w:rsidP="00CE4E1B">
      <w:pPr>
        <w:spacing w:after="0"/>
        <w:rPr>
          <w:rFonts w:ascii="Arial" w:hAnsi="Arial" w:cs="Arial"/>
          <w:b/>
          <w:bCs/>
          <w:sz w:val="28"/>
          <w:szCs w:val="28"/>
          <w:lang w:val="en-GB"/>
        </w:rPr>
      </w:pPr>
      <w:r w:rsidRPr="00F3388B">
        <w:rPr>
          <w:rFonts w:ascii="Arial" w:hAnsi="Arial" w:cs="Arial"/>
          <w:b/>
          <w:bCs/>
          <w:sz w:val="28"/>
          <w:szCs w:val="28"/>
          <w:lang w:val="en-GB"/>
        </w:rPr>
        <w:t>2.7</w:t>
      </w:r>
      <w:r w:rsidRPr="00F3388B">
        <w:rPr>
          <w:rFonts w:ascii="Arial" w:hAnsi="Arial" w:cs="Arial"/>
          <w:b/>
          <w:bCs/>
          <w:sz w:val="28"/>
          <w:szCs w:val="28"/>
          <w:lang w:val="en-GB"/>
        </w:rPr>
        <w:tab/>
        <w:t>Assumptions and Dependencies</w:t>
      </w:r>
    </w:p>
    <w:p w14:paraId="018E439C" w14:textId="77777777" w:rsidR="00CE4E1B" w:rsidRPr="00F3388B" w:rsidRDefault="00CE4E1B" w:rsidP="00CE4E1B">
      <w:pPr>
        <w:spacing w:after="0"/>
        <w:rPr>
          <w:rFonts w:ascii="Arial" w:hAnsi="Arial" w:cs="Arial"/>
          <w:b/>
          <w:bCs/>
          <w:sz w:val="28"/>
          <w:szCs w:val="28"/>
          <w:lang w:val="en-GB"/>
        </w:rPr>
      </w:pPr>
    </w:p>
    <w:p w14:paraId="0F638193" w14:textId="77777777" w:rsidR="00CE4E1B" w:rsidRDefault="00CE4E1B" w:rsidP="00CE4E1B">
      <w:pPr>
        <w:spacing w:after="0"/>
        <w:ind w:firstLine="708"/>
        <w:rPr>
          <w:rFonts w:ascii="Arial" w:hAnsi="Arial" w:cs="Arial"/>
          <w:lang w:val="en-GB"/>
        </w:rPr>
      </w:pPr>
    </w:p>
    <w:p w14:paraId="776EAC68" w14:textId="77777777" w:rsidR="00CE4E1B" w:rsidRDefault="00CE4E1B" w:rsidP="00CE4E1B">
      <w:pPr>
        <w:spacing w:after="0"/>
        <w:ind w:firstLine="708"/>
        <w:rPr>
          <w:rFonts w:ascii="Arial" w:hAnsi="Arial" w:cs="Arial"/>
          <w:lang w:val="en-GB"/>
        </w:rPr>
      </w:pPr>
    </w:p>
    <w:p w14:paraId="6BD900F9" w14:textId="77777777" w:rsidR="00CE4E1B" w:rsidRDefault="00CE4E1B" w:rsidP="00CE4E1B">
      <w:pPr>
        <w:spacing w:after="0"/>
        <w:rPr>
          <w:rFonts w:ascii="Arial" w:hAnsi="Arial" w:cs="Arial"/>
          <w:lang w:val="en-GB"/>
        </w:rPr>
      </w:pPr>
    </w:p>
    <w:p w14:paraId="7F073F92" w14:textId="77777777" w:rsidR="00CE4E1B" w:rsidRDefault="00CE4E1B" w:rsidP="00CE4E1B">
      <w:pPr>
        <w:spacing w:after="0"/>
        <w:rPr>
          <w:rFonts w:ascii="Arial" w:hAnsi="Arial" w:cs="Arial"/>
          <w:lang w:val="en-GB"/>
        </w:rPr>
      </w:pPr>
    </w:p>
    <w:p w14:paraId="541ED2A0" w14:textId="77777777" w:rsidR="00CE4E1B" w:rsidRDefault="00CE4E1B" w:rsidP="00CE4E1B">
      <w:pPr>
        <w:spacing w:after="0"/>
        <w:rPr>
          <w:rFonts w:ascii="Arial" w:hAnsi="Arial" w:cs="Arial"/>
          <w:lang w:val="en-GB"/>
        </w:rPr>
      </w:pPr>
    </w:p>
    <w:p w14:paraId="3D833771" w14:textId="77777777" w:rsidR="00CE4E1B" w:rsidRDefault="00CE4E1B" w:rsidP="00CE4E1B">
      <w:pPr>
        <w:spacing w:after="0"/>
        <w:rPr>
          <w:rFonts w:ascii="Arial" w:hAnsi="Arial" w:cs="Arial"/>
          <w:lang w:val="en-GB"/>
        </w:rPr>
      </w:pPr>
    </w:p>
    <w:p w14:paraId="6DF2B26E" w14:textId="77777777" w:rsidR="00CE4E1B" w:rsidRDefault="00CE4E1B" w:rsidP="00CE4E1B">
      <w:pPr>
        <w:spacing w:after="0"/>
        <w:rPr>
          <w:rFonts w:ascii="Arial" w:hAnsi="Arial" w:cs="Arial"/>
          <w:lang w:val="en-GB"/>
        </w:rPr>
      </w:pPr>
    </w:p>
    <w:p w14:paraId="12B411A3" w14:textId="77777777" w:rsidR="00CE4E1B" w:rsidRDefault="00CE4E1B" w:rsidP="00CE4E1B">
      <w:pPr>
        <w:spacing w:after="0"/>
        <w:rPr>
          <w:rFonts w:ascii="Arial" w:hAnsi="Arial" w:cs="Arial"/>
          <w:lang w:val="en-GB"/>
        </w:rPr>
      </w:pPr>
    </w:p>
    <w:p w14:paraId="21154E71" w14:textId="77777777" w:rsidR="00CE4E1B" w:rsidRDefault="00CE4E1B" w:rsidP="00CE4E1B">
      <w:pPr>
        <w:spacing w:after="0"/>
        <w:rPr>
          <w:rFonts w:ascii="Arial" w:hAnsi="Arial" w:cs="Arial"/>
          <w:lang w:val="en-GB"/>
        </w:rPr>
      </w:pPr>
    </w:p>
    <w:p w14:paraId="496F0FAE" w14:textId="77777777" w:rsidR="00CE4E1B" w:rsidRDefault="00CE4E1B" w:rsidP="00CE4E1B">
      <w:pPr>
        <w:spacing w:after="0"/>
        <w:rPr>
          <w:rFonts w:ascii="Arial" w:hAnsi="Arial" w:cs="Arial"/>
          <w:lang w:val="en-GB"/>
        </w:rPr>
      </w:pPr>
    </w:p>
    <w:p w14:paraId="44B95CC1" w14:textId="77777777" w:rsidR="00CE4E1B" w:rsidRDefault="00CE4E1B" w:rsidP="00CE4E1B">
      <w:pPr>
        <w:spacing w:after="0"/>
        <w:rPr>
          <w:rFonts w:ascii="Arial" w:hAnsi="Arial" w:cs="Arial"/>
          <w:lang w:val="en-GB"/>
        </w:rPr>
      </w:pPr>
    </w:p>
    <w:p w14:paraId="16282A16" w14:textId="77777777" w:rsidR="00CE4E1B" w:rsidRDefault="00CE4E1B" w:rsidP="00CE4E1B">
      <w:pPr>
        <w:spacing w:after="0"/>
        <w:rPr>
          <w:rFonts w:ascii="Arial" w:hAnsi="Arial" w:cs="Arial"/>
          <w:lang w:val="en-GB"/>
        </w:rPr>
      </w:pPr>
    </w:p>
    <w:p w14:paraId="1DE35CE5" w14:textId="77777777" w:rsidR="00CE4E1B" w:rsidRDefault="00CE4E1B" w:rsidP="00CE4E1B">
      <w:pPr>
        <w:spacing w:after="0"/>
        <w:rPr>
          <w:rFonts w:ascii="Arial" w:hAnsi="Arial" w:cs="Arial"/>
          <w:lang w:val="en-GB"/>
        </w:rPr>
      </w:pPr>
    </w:p>
    <w:p w14:paraId="366F7AEF" w14:textId="77777777" w:rsidR="00CE4E1B" w:rsidRDefault="00CE4E1B" w:rsidP="00CE4E1B">
      <w:pPr>
        <w:spacing w:after="0"/>
        <w:rPr>
          <w:rFonts w:ascii="Arial" w:hAnsi="Arial" w:cs="Arial"/>
          <w:b/>
          <w:bCs/>
          <w:sz w:val="36"/>
          <w:szCs w:val="36"/>
          <w:lang w:val="en-GB"/>
        </w:rPr>
      </w:pPr>
      <w:r w:rsidRPr="00F3388B">
        <w:rPr>
          <w:rFonts w:ascii="Arial" w:hAnsi="Arial" w:cs="Arial"/>
          <w:b/>
          <w:bCs/>
          <w:sz w:val="36"/>
          <w:szCs w:val="36"/>
          <w:lang w:val="en-GB"/>
        </w:rPr>
        <w:t>3.</w:t>
      </w:r>
      <w:r w:rsidRPr="00F3388B">
        <w:rPr>
          <w:rFonts w:ascii="Arial" w:hAnsi="Arial" w:cs="Arial"/>
          <w:b/>
          <w:bCs/>
          <w:sz w:val="36"/>
          <w:szCs w:val="36"/>
          <w:lang w:val="en-GB"/>
        </w:rPr>
        <w:tab/>
        <w:t>External Interface Requirements</w:t>
      </w:r>
    </w:p>
    <w:p w14:paraId="6DCBF013" w14:textId="77777777" w:rsidR="00CE4E1B" w:rsidRDefault="00CE4E1B" w:rsidP="00CE4E1B">
      <w:pPr>
        <w:spacing w:after="0"/>
        <w:rPr>
          <w:rFonts w:ascii="Arial" w:hAnsi="Arial" w:cs="Arial"/>
          <w:b/>
          <w:bCs/>
          <w:sz w:val="36"/>
          <w:szCs w:val="36"/>
          <w:lang w:val="en-GB"/>
        </w:rPr>
      </w:pPr>
    </w:p>
    <w:p w14:paraId="43C5ED28" w14:textId="77777777" w:rsidR="00CE4E1B" w:rsidRPr="00CC4DAF" w:rsidRDefault="00CE4E1B" w:rsidP="00CE4E1B">
      <w:pPr>
        <w:rPr>
          <w:rFonts w:ascii="Arial" w:hAnsi="Arial" w:cs="Arial"/>
          <w:b/>
          <w:sz w:val="28"/>
          <w:szCs w:val="28"/>
        </w:rPr>
      </w:pPr>
      <w:r w:rsidRPr="00CC4DAF">
        <w:rPr>
          <w:rFonts w:ascii="Arial" w:eastAsia="Calibri" w:hAnsi="Arial" w:cs="Arial"/>
          <w:b/>
          <w:sz w:val="28"/>
          <w:szCs w:val="28"/>
          <w:lang w:val="en-US"/>
        </w:rPr>
        <w:t>3.1    User Interfaces</w:t>
      </w:r>
    </w:p>
    <w:p w14:paraId="1B27F2DF" w14:textId="77777777" w:rsidR="00CE4E1B" w:rsidRDefault="00CE4E1B" w:rsidP="00CE4E1B">
      <w:r w:rsidRPr="0C03DE59">
        <w:rPr>
          <w:rFonts w:ascii="Calibri" w:eastAsia="Calibri" w:hAnsi="Calibri" w:cs="Calibri"/>
          <w:sz w:val="52"/>
          <w:szCs w:val="52"/>
          <w:lang w:val="en-US"/>
        </w:rPr>
        <w:t xml:space="preserve"> </w:t>
      </w:r>
    </w:p>
    <w:p w14:paraId="44900EC0" w14:textId="77777777" w:rsidR="00CE4E1B" w:rsidRPr="00CC4DAF" w:rsidRDefault="00CE4E1B" w:rsidP="00CE4E1B">
      <w:pPr>
        <w:rPr>
          <w:rFonts w:ascii="Arial" w:hAnsi="Arial" w:cs="Arial"/>
          <w:b/>
          <w:sz w:val="28"/>
          <w:szCs w:val="28"/>
        </w:rPr>
      </w:pPr>
      <w:r w:rsidRPr="00CC4DAF">
        <w:rPr>
          <w:rFonts w:ascii="Arial" w:eastAsia="Calibri" w:hAnsi="Arial" w:cs="Arial"/>
          <w:b/>
          <w:sz w:val="28"/>
          <w:szCs w:val="28"/>
          <w:lang w:val="en-US"/>
        </w:rPr>
        <w:t xml:space="preserve">3.2    Hardware Interfaces </w:t>
      </w:r>
    </w:p>
    <w:p w14:paraId="4630CBD7" w14:textId="77777777" w:rsidR="00CE4E1B" w:rsidRDefault="00CE4E1B" w:rsidP="00CE4E1B">
      <w:pPr>
        <w:rPr>
          <w:rFonts w:ascii="Calibri" w:eastAsia="Calibri" w:hAnsi="Calibri" w:cs="Calibri"/>
          <w:sz w:val="52"/>
          <w:szCs w:val="52"/>
        </w:rPr>
      </w:pPr>
    </w:p>
    <w:p w14:paraId="5908D7FD" w14:textId="77777777" w:rsidR="00CE4E1B" w:rsidRPr="001971B1" w:rsidRDefault="00CE4E1B" w:rsidP="00CE4E1B">
      <w:pPr>
        <w:rPr>
          <w:rFonts w:ascii="Arial" w:hAnsi="Arial" w:cs="Arial"/>
          <w:b/>
          <w:sz w:val="28"/>
          <w:szCs w:val="28"/>
        </w:rPr>
      </w:pPr>
      <w:r w:rsidRPr="001971B1">
        <w:rPr>
          <w:rFonts w:ascii="Arial" w:eastAsia="Calibri" w:hAnsi="Arial" w:cs="Arial"/>
          <w:b/>
          <w:sz w:val="28"/>
          <w:szCs w:val="28"/>
          <w:lang w:val="en-US"/>
        </w:rPr>
        <w:t>3.3    Software Interfaces</w:t>
      </w:r>
    </w:p>
    <w:p w14:paraId="4352D96E" w14:textId="77777777" w:rsidR="00CE4E1B" w:rsidRDefault="00CE4E1B" w:rsidP="00CE4E1B">
      <w:r w:rsidRPr="0C03DE59">
        <w:rPr>
          <w:rFonts w:ascii="Calibri" w:eastAsia="Calibri" w:hAnsi="Calibri" w:cs="Calibri"/>
          <w:sz w:val="52"/>
          <w:szCs w:val="52"/>
          <w:lang w:val="en-US"/>
        </w:rPr>
        <w:t xml:space="preserve"> </w:t>
      </w:r>
    </w:p>
    <w:p w14:paraId="3C11D363" w14:textId="77777777" w:rsidR="00CE4E1B" w:rsidRPr="001971B1" w:rsidRDefault="00CE4E1B" w:rsidP="00CE4E1B">
      <w:pPr>
        <w:rPr>
          <w:rFonts w:ascii="Arial" w:hAnsi="Arial" w:cs="Arial"/>
          <w:b/>
          <w:sz w:val="28"/>
          <w:szCs w:val="28"/>
        </w:rPr>
      </w:pPr>
      <w:r w:rsidRPr="001971B1">
        <w:rPr>
          <w:rFonts w:ascii="Arial" w:eastAsia="Calibri" w:hAnsi="Arial" w:cs="Arial"/>
          <w:b/>
          <w:sz w:val="28"/>
          <w:szCs w:val="28"/>
          <w:lang w:val="en-US"/>
        </w:rPr>
        <w:t>3.4    Communications Interfaces</w:t>
      </w:r>
    </w:p>
    <w:p w14:paraId="12E756F5" w14:textId="77777777" w:rsidR="00CE4E1B" w:rsidRDefault="00CE4E1B" w:rsidP="00CE4E1B">
      <w:r w:rsidRPr="0C03DE59">
        <w:rPr>
          <w:rFonts w:ascii="Calibri" w:eastAsia="Calibri" w:hAnsi="Calibri" w:cs="Calibri"/>
          <w:sz w:val="52"/>
          <w:szCs w:val="52"/>
          <w:lang w:val="en-US"/>
        </w:rPr>
        <w:t xml:space="preserve"> </w:t>
      </w:r>
    </w:p>
    <w:p w14:paraId="4FFFAE40" w14:textId="1B375741" w:rsidR="00CE4E1B" w:rsidRPr="00CC4DAF" w:rsidRDefault="00CE4E1B" w:rsidP="00CE4E1B">
      <w:pPr>
        <w:rPr>
          <w:rFonts w:ascii="Arial" w:hAnsi="Arial" w:cs="Arial"/>
        </w:rPr>
      </w:pPr>
      <w:r w:rsidRPr="00CC4DAF">
        <w:rPr>
          <w:rFonts w:ascii="Arial" w:eastAsia="Calibri" w:hAnsi="Arial" w:cs="Arial"/>
          <w:lang w:val="en-US"/>
        </w:rPr>
        <w:t xml:space="preserve">  </w:t>
      </w:r>
    </w:p>
    <w:p w14:paraId="1ECC9E66" w14:textId="77777777" w:rsidR="00CE4E1B" w:rsidRDefault="00CE4E1B" w:rsidP="00CE4E1B">
      <w:pPr>
        <w:spacing w:after="0"/>
        <w:ind w:firstLine="708"/>
        <w:rPr>
          <w:rFonts w:ascii="Arial" w:hAnsi="Arial" w:cs="Arial"/>
          <w:lang w:val="en-GB"/>
        </w:rPr>
      </w:pPr>
    </w:p>
    <w:p w14:paraId="2AE57E08" w14:textId="77777777" w:rsidR="00CE4E1B" w:rsidRDefault="00CE4E1B" w:rsidP="00CE4E1B">
      <w:pPr>
        <w:spacing w:after="0"/>
        <w:ind w:firstLine="708"/>
        <w:rPr>
          <w:rFonts w:ascii="Arial" w:hAnsi="Arial" w:cs="Arial"/>
          <w:b/>
          <w:bCs/>
          <w:sz w:val="36"/>
          <w:szCs w:val="36"/>
          <w:lang w:val="en-GB"/>
        </w:rPr>
      </w:pPr>
    </w:p>
    <w:p w14:paraId="4120BD9E" w14:textId="7777777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ind w:firstLine="708"/>
        <w:rPr>
          <w:rFonts w:ascii="Arial" w:eastAsia="Arial" w:hAnsi="Arial" w:cs="Arial"/>
          <w:b/>
          <w:bCs/>
          <w:sz w:val="36"/>
          <w:szCs w:val="36"/>
        </w:rPr>
      </w:pPr>
      <w:r>
        <w:rPr>
          <w:rFonts w:ascii="Arial" w:eastAsia="Calibri" w:hAnsi="Arial" w:cs="Calibri"/>
          <w:b/>
          <w:bCs/>
          <w:sz w:val="36"/>
          <w:szCs w:val="36"/>
        </w:rPr>
        <w:t>4.</w:t>
      </w:r>
      <w:r>
        <w:rPr>
          <w:rFonts w:ascii="Arial" w:eastAsia="Calibri" w:hAnsi="Arial" w:cs="Calibri"/>
          <w:b/>
          <w:bCs/>
          <w:sz w:val="36"/>
          <w:szCs w:val="36"/>
        </w:rPr>
        <w:tab/>
        <w:t>System Features</w:t>
      </w:r>
    </w:p>
    <w:p w14:paraId="20171F88" w14:textId="7777777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ind w:firstLine="708"/>
        <w:rPr>
          <w:rFonts w:ascii="Arial" w:eastAsia="Arial" w:hAnsi="Arial" w:cs="Arial"/>
          <w:b/>
          <w:bCs/>
          <w:sz w:val="36"/>
          <w:szCs w:val="36"/>
        </w:rPr>
      </w:pPr>
    </w:p>
    <w:p w14:paraId="322162AC" w14:textId="7777777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ind w:firstLine="708"/>
        <w:rPr>
          <w:rFonts w:ascii="Arial" w:eastAsia="Arial" w:hAnsi="Arial" w:cs="Arial"/>
          <w:b/>
          <w:bCs/>
          <w:sz w:val="28"/>
          <w:szCs w:val="28"/>
        </w:rPr>
      </w:pPr>
      <w:r>
        <w:rPr>
          <w:rFonts w:ascii="Arial" w:eastAsia="Calibri" w:hAnsi="Arial" w:cs="Calibri"/>
          <w:b/>
          <w:bCs/>
          <w:sz w:val="28"/>
          <w:szCs w:val="28"/>
        </w:rPr>
        <w:t>4.1</w:t>
      </w:r>
      <w:r>
        <w:rPr>
          <w:rFonts w:ascii="Arial" w:eastAsia="Calibri" w:hAnsi="Arial" w:cs="Calibri"/>
          <w:b/>
          <w:bCs/>
          <w:sz w:val="28"/>
          <w:szCs w:val="28"/>
        </w:rPr>
        <w:tab/>
        <w:t>Account Login</w:t>
      </w:r>
    </w:p>
    <w:p w14:paraId="45D33827" w14:textId="7777777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ind w:firstLine="708"/>
        <w:rPr>
          <w:rFonts w:ascii="Arial" w:eastAsia="Arial" w:hAnsi="Arial" w:cs="Arial"/>
          <w:b/>
          <w:bCs/>
          <w:sz w:val="28"/>
          <w:szCs w:val="28"/>
        </w:rPr>
      </w:pPr>
    </w:p>
    <w:p w14:paraId="22A45DD6" w14:textId="77777777" w:rsidR="008B488C" w:rsidRDefault="008B488C" w:rsidP="008B488C">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rPr>
      </w:pPr>
      <w:r>
        <w:rPr>
          <w:rFonts w:ascii="Arial" w:eastAsia="Calibri" w:hAnsi="Arial" w:cs="Calibri"/>
        </w:rPr>
        <w:t>4.1.1</w:t>
      </w:r>
      <w:r>
        <w:rPr>
          <w:rFonts w:ascii="Arial" w:eastAsia="Calibri" w:hAnsi="Arial" w:cs="Calibri"/>
        </w:rPr>
        <w:tab/>
        <w:t>Functional Requirements</w:t>
      </w:r>
    </w:p>
    <w:p w14:paraId="16B0A320" w14:textId="77777777" w:rsidR="008B488C" w:rsidRDefault="008B488C" w:rsidP="008B488C">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rPr>
      </w:pPr>
      <w:r>
        <w:rPr>
          <w:rFonts w:ascii="Arial" w:eastAsia="Calibri" w:hAnsi="Arial" w:cs="Calibri"/>
        </w:rPr>
        <w:t xml:space="preserve">           </w:t>
      </w:r>
      <w:proofErr w:type="gramStart"/>
      <w:r>
        <w:rPr>
          <w:rFonts w:ascii="Arial" w:eastAsia="Calibri" w:hAnsi="Arial" w:cs="Calibri"/>
        </w:rPr>
        <w:t>•  The</w:t>
      </w:r>
      <w:proofErr w:type="gramEnd"/>
      <w:r>
        <w:rPr>
          <w:rFonts w:ascii="Arial" w:eastAsia="Calibri" w:hAnsi="Arial" w:cs="Calibri"/>
        </w:rPr>
        <w:t xml:space="preserve"> system allow a user to access an account </w:t>
      </w:r>
    </w:p>
    <w:p w14:paraId="116EC7F0" w14:textId="77777777" w:rsidR="008B488C" w:rsidRDefault="008B488C" w:rsidP="008B488C">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rPr>
      </w:pPr>
      <w:r>
        <w:rPr>
          <w:rFonts w:ascii="Arial" w:eastAsia="Calibri" w:hAnsi="Arial" w:cs="Calibri"/>
        </w:rPr>
        <w:t xml:space="preserve">           </w:t>
      </w:r>
      <w:proofErr w:type="gramStart"/>
      <w:r>
        <w:rPr>
          <w:rFonts w:ascii="Arial" w:eastAsia="Calibri" w:hAnsi="Arial" w:cs="Calibri"/>
        </w:rPr>
        <w:t>•  The</w:t>
      </w:r>
      <w:proofErr w:type="gramEnd"/>
      <w:r>
        <w:rPr>
          <w:rFonts w:ascii="Arial" w:eastAsia="Calibri" w:hAnsi="Arial" w:cs="Calibri"/>
        </w:rPr>
        <w:t xml:space="preserve"> system allow the user to change or reset his password</w:t>
      </w:r>
    </w:p>
    <w:p w14:paraId="61F8F656" w14:textId="77777777" w:rsidR="008B488C" w:rsidRDefault="008B488C" w:rsidP="008B488C">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rPr>
      </w:pPr>
      <w:r>
        <w:rPr>
          <w:rFonts w:ascii="Arial" w:eastAsia="Calibri" w:hAnsi="Arial" w:cs="Calibri"/>
        </w:rPr>
        <w:lastRenderedPageBreak/>
        <w:t xml:space="preserve">           </w:t>
      </w:r>
      <w:proofErr w:type="gramStart"/>
      <w:r>
        <w:rPr>
          <w:rFonts w:ascii="Arial" w:eastAsia="Calibri" w:hAnsi="Arial" w:cs="Calibri"/>
        </w:rPr>
        <w:t>•  The</w:t>
      </w:r>
      <w:proofErr w:type="gramEnd"/>
      <w:r>
        <w:rPr>
          <w:rFonts w:ascii="Arial" w:eastAsia="Calibri" w:hAnsi="Arial" w:cs="Calibri"/>
        </w:rPr>
        <w:t xml:space="preserve"> system store the information in the database.</w:t>
      </w:r>
    </w:p>
    <w:p w14:paraId="270F2B44" w14:textId="77777777" w:rsidR="008B488C" w:rsidRDefault="008B488C" w:rsidP="008B488C">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ind w:firstLine="708"/>
        <w:rPr>
          <w:rFonts w:ascii="Arial" w:eastAsia="Arial" w:hAnsi="Arial" w:cs="Arial"/>
        </w:rPr>
      </w:pPr>
      <w:r>
        <w:rPr>
          <w:rFonts w:ascii="Arial" w:eastAsia="Calibri" w:hAnsi="Arial" w:cs="Calibri"/>
        </w:rPr>
        <w:t xml:space="preserve">All fields are mandatory and are to be written in the text boxes offered by the login interface. The user have access to the app only if the username and password are correct. If the username and password doesn’t </w:t>
      </w:r>
      <w:proofErr w:type="spellStart"/>
      <w:r>
        <w:rPr>
          <w:rFonts w:ascii="Arial" w:eastAsia="Calibri" w:hAnsi="Arial" w:cs="Calibri"/>
        </w:rPr>
        <w:t>corespond</w:t>
      </w:r>
      <w:proofErr w:type="spellEnd"/>
      <w:r>
        <w:rPr>
          <w:rFonts w:ascii="Arial" w:eastAsia="Calibri" w:hAnsi="Arial" w:cs="Calibri"/>
        </w:rPr>
        <w:t xml:space="preserve"> the user can reset the password by entering phone number.</w:t>
      </w:r>
    </w:p>
    <w:p w14:paraId="1C9C65E0" w14:textId="7777777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ind w:firstLine="708"/>
        <w:rPr>
          <w:rFonts w:ascii="Arial" w:eastAsia="Arial" w:hAnsi="Arial" w:cs="Arial"/>
        </w:rPr>
      </w:pPr>
      <w:bookmarkStart w:id="4" w:name="_GoBack"/>
      <w:bookmarkEnd w:id="4"/>
    </w:p>
    <w:p w14:paraId="122CB47B" w14:textId="77777777" w:rsidR="008B488C" w:rsidRDefault="008B488C"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ind w:firstLine="708"/>
        <w:rPr>
          <w:rFonts w:ascii="Arial" w:eastAsia="Calibri" w:hAnsi="Arial" w:cs="Calibri"/>
          <w:b/>
          <w:bCs/>
          <w:sz w:val="28"/>
          <w:szCs w:val="28"/>
        </w:rPr>
      </w:pPr>
    </w:p>
    <w:p w14:paraId="27519A39" w14:textId="77777777" w:rsidR="008B488C" w:rsidRDefault="008B488C"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ind w:firstLine="708"/>
        <w:rPr>
          <w:rFonts w:ascii="Arial" w:eastAsia="Calibri" w:hAnsi="Arial" w:cs="Calibri"/>
          <w:b/>
          <w:bCs/>
          <w:sz w:val="28"/>
          <w:szCs w:val="28"/>
        </w:rPr>
      </w:pPr>
    </w:p>
    <w:p w14:paraId="36FCFC72" w14:textId="58148C2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ind w:firstLine="708"/>
        <w:rPr>
          <w:rFonts w:ascii="Arial" w:eastAsia="Calibri" w:hAnsi="Arial" w:cs="Calibri"/>
          <w:b/>
          <w:bCs/>
          <w:sz w:val="28"/>
          <w:szCs w:val="28"/>
        </w:rPr>
      </w:pPr>
      <w:r>
        <w:rPr>
          <w:rFonts w:ascii="Arial" w:eastAsia="Calibri" w:hAnsi="Arial" w:cs="Calibri"/>
          <w:b/>
          <w:bCs/>
          <w:sz w:val="28"/>
          <w:szCs w:val="28"/>
        </w:rPr>
        <w:t>4.2</w:t>
      </w:r>
      <w:r>
        <w:rPr>
          <w:rFonts w:ascii="Arial" w:eastAsia="Calibri" w:hAnsi="Arial" w:cs="Calibri"/>
          <w:b/>
          <w:bCs/>
          <w:sz w:val="28"/>
          <w:szCs w:val="28"/>
        </w:rPr>
        <w:tab/>
        <w:t>Account Logout</w:t>
      </w:r>
    </w:p>
    <w:p w14:paraId="69338B53" w14:textId="77777777" w:rsidR="008B488C" w:rsidRDefault="008B488C"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ind w:firstLine="708"/>
        <w:rPr>
          <w:rFonts w:ascii="Arial" w:eastAsia="Arial" w:hAnsi="Arial" w:cs="Arial"/>
          <w:b/>
          <w:bCs/>
          <w:sz w:val="28"/>
          <w:szCs w:val="28"/>
        </w:rPr>
      </w:pPr>
    </w:p>
    <w:p w14:paraId="2EFB00C9" w14:textId="77777777" w:rsidR="008B488C" w:rsidRDefault="008B488C" w:rsidP="008B488C">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rPr>
      </w:pPr>
      <w:r>
        <w:rPr>
          <w:rFonts w:ascii="Arial" w:eastAsia="Calibri" w:hAnsi="Arial" w:cs="Calibri"/>
        </w:rPr>
        <w:t>4.2.1</w:t>
      </w:r>
      <w:r>
        <w:rPr>
          <w:rFonts w:ascii="Arial" w:eastAsia="Calibri" w:hAnsi="Arial" w:cs="Calibri"/>
        </w:rPr>
        <w:tab/>
        <w:t>Stimulus: Click "Logout" Button</w:t>
      </w:r>
    </w:p>
    <w:p w14:paraId="6E59F436" w14:textId="77777777" w:rsidR="008B488C" w:rsidRDefault="008B488C" w:rsidP="008B488C">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rPr>
      </w:pPr>
      <w:r>
        <w:rPr>
          <w:rFonts w:ascii="Arial" w:eastAsia="Calibri" w:hAnsi="Arial" w:cs="Calibri"/>
        </w:rPr>
        <w:t>4.2.2</w:t>
      </w:r>
      <w:r>
        <w:rPr>
          <w:rFonts w:ascii="Arial" w:eastAsia="Calibri" w:hAnsi="Arial" w:cs="Calibri"/>
        </w:rPr>
        <w:tab/>
        <w:t>Functional Requirements</w:t>
      </w:r>
    </w:p>
    <w:p w14:paraId="0BFAA99E" w14:textId="77777777" w:rsidR="008B488C" w:rsidRDefault="008B488C" w:rsidP="008B488C">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ind w:firstLine="708"/>
        <w:rPr>
          <w:rFonts w:ascii="Arial" w:eastAsia="Arial" w:hAnsi="Arial" w:cs="Arial"/>
        </w:rPr>
      </w:pPr>
      <w:r>
        <w:rPr>
          <w:rFonts w:ascii="Arial" w:eastAsia="Calibri" w:hAnsi="Arial" w:cs="Calibri"/>
        </w:rPr>
        <w:t>•The system shall allow the registered users to exit account, then access to operations are restricted.</w:t>
      </w:r>
    </w:p>
    <w:p w14:paraId="226D727D" w14:textId="7777777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ind w:firstLine="708"/>
        <w:rPr>
          <w:rFonts w:ascii="Arial" w:eastAsia="Arial" w:hAnsi="Arial" w:cs="Arial"/>
          <w:b/>
          <w:bCs/>
          <w:sz w:val="28"/>
          <w:szCs w:val="28"/>
        </w:rPr>
      </w:pPr>
    </w:p>
    <w:p w14:paraId="616AA797" w14:textId="7777777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rPr>
      </w:pPr>
    </w:p>
    <w:p w14:paraId="53AC3820" w14:textId="7777777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rPr>
      </w:pPr>
    </w:p>
    <w:p w14:paraId="10F20F86" w14:textId="7777777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ind w:firstLine="708"/>
        <w:rPr>
          <w:rFonts w:ascii="Arial" w:eastAsia="Arial" w:hAnsi="Arial" w:cs="Arial"/>
          <w:b/>
          <w:bCs/>
          <w:sz w:val="28"/>
          <w:szCs w:val="28"/>
        </w:rPr>
      </w:pPr>
      <w:r>
        <w:rPr>
          <w:rFonts w:ascii="Arial" w:eastAsia="Calibri" w:hAnsi="Arial" w:cs="Calibri"/>
          <w:b/>
          <w:bCs/>
          <w:sz w:val="28"/>
          <w:szCs w:val="28"/>
        </w:rPr>
        <w:t>4.3</w:t>
      </w:r>
      <w:r>
        <w:rPr>
          <w:rFonts w:ascii="Arial" w:eastAsia="Calibri" w:hAnsi="Arial" w:cs="Calibri"/>
          <w:b/>
          <w:bCs/>
          <w:sz w:val="28"/>
          <w:szCs w:val="28"/>
        </w:rPr>
        <w:tab/>
        <w:t>Admin Add Member</w:t>
      </w:r>
    </w:p>
    <w:p w14:paraId="314A50BC" w14:textId="7777777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ind w:firstLine="708"/>
        <w:rPr>
          <w:rFonts w:ascii="Arial" w:eastAsia="Arial" w:hAnsi="Arial" w:cs="Arial"/>
          <w:b/>
          <w:bCs/>
          <w:sz w:val="28"/>
          <w:szCs w:val="28"/>
        </w:rPr>
      </w:pPr>
    </w:p>
    <w:p w14:paraId="251CF0B3" w14:textId="77777777" w:rsidR="008B488C" w:rsidRDefault="00CE4E1B" w:rsidP="008B488C">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rPr>
      </w:pPr>
      <w:r>
        <w:rPr>
          <w:rFonts w:ascii="Arial" w:eastAsia="Arial" w:hAnsi="Arial" w:cs="Arial"/>
        </w:rPr>
        <w:tab/>
      </w:r>
      <w:r w:rsidR="008B488C">
        <w:rPr>
          <w:rFonts w:ascii="Arial" w:eastAsia="Calibri" w:hAnsi="Arial" w:cs="Calibri"/>
        </w:rPr>
        <w:t>4.3.1</w:t>
      </w:r>
      <w:r w:rsidR="008B488C">
        <w:rPr>
          <w:rFonts w:ascii="Arial" w:eastAsia="Calibri" w:hAnsi="Arial" w:cs="Calibri"/>
        </w:rPr>
        <w:tab/>
        <w:t>Stimulus: Click "Add Member" Button</w:t>
      </w:r>
    </w:p>
    <w:p w14:paraId="624AC723" w14:textId="77777777" w:rsidR="008B488C" w:rsidRDefault="008B488C" w:rsidP="008B488C">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rPr>
      </w:pPr>
      <w:r>
        <w:rPr>
          <w:rFonts w:ascii="Arial" w:eastAsia="Calibri" w:hAnsi="Arial" w:cs="Calibri"/>
        </w:rPr>
        <w:t>4.3.2</w:t>
      </w:r>
      <w:r>
        <w:rPr>
          <w:rFonts w:ascii="Arial" w:eastAsia="Calibri" w:hAnsi="Arial" w:cs="Calibri"/>
        </w:rPr>
        <w:tab/>
        <w:t>Functional Requirements</w:t>
      </w:r>
    </w:p>
    <w:p w14:paraId="69C667D3" w14:textId="77777777" w:rsidR="008B488C" w:rsidRDefault="008B488C" w:rsidP="008B488C">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ind w:firstLine="360"/>
        <w:rPr>
          <w:rFonts w:ascii="Arial" w:eastAsia="Arial" w:hAnsi="Arial" w:cs="Arial"/>
        </w:rPr>
      </w:pPr>
      <w:r>
        <w:rPr>
          <w:rFonts w:ascii="Arial" w:eastAsia="Calibri" w:hAnsi="Arial" w:cs="Calibri"/>
        </w:rPr>
        <w:t>•The system allow a logged-in admin to create new member accounts and new admin accounts.</w:t>
      </w:r>
    </w:p>
    <w:p w14:paraId="7B89E8E2" w14:textId="77777777" w:rsidR="008B488C" w:rsidRDefault="008B488C" w:rsidP="008B488C">
      <w:pPr>
        <w:numPr>
          <w:ilvl w:val="0"/>
          <w:numId w:val="10"/>
        </w:numPr>
        <w:spacing w:after="0" w:line="256" w:lineRule="auto"/>
        <w:rPr>
          <w:rFonts w:ascii="Arial" w:eastAsia="Arial Unicode MS" w:hAnsi="Arial" w:cs="Arial Unicode MS"/>
          <w:color w:val="000000"/>
        </w:rPr>
      </w:pPr>
      <w:r>
        <w:rPr>
          <w:rFonts w:ascii="Arial" w:hAnsi="Arial" w:cs="Arial Unicode MS"/>
          <w:color w:val="000000"/>
        </w:rPr>
        <w:t>Only admins can add new admins and members.</w:t>
      </w:r>
    </w:p>
    <w:p w14:paraId="52C15E17" w14:textId="7777777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rPr>
      </w:pPr>
    </w:p>
    <w:p w14:paraId="5F437BA2" w14:textId="7777777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rPr>
      </w:pPr>
    </w:p>
    <w:p w14:paraId="3AEAE98B" w14:textId="7777777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rPr>
      </w:pPr>
    </w:p>
    <w:p w14:paraId="610E3E5A" w14:textId="7777777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b/>
          <w:bCs/>
          <w:sz w:val="28"/>
          <w:szCs w:val="28"/>
        </w:rPr>
      </w:pPr>
      <w:r>
        <w:rPr>
          <w:rFonts w:ascii="Arial" w:eastAsia="Calibri" w:hAnsi="Arial" w:cs="Calibri"/>
          <w:b/>
          <w:bCs/>
          <w:sz w:val="28"/>
          <w:szCs w:val="28"/>
        </w:rPr>
        <w:t>4.4</w:t>
      </w:r>
      <w:r>
        <w:rPr>
          <w:rFonts w:ascii="Arial" w:eastAsia="Calibri" w:hAnsi="Arial" w:cs="Calibri"/>
          <w:b/>
          <w:bCs/>
          <w:sz w:val="28"/>
          <w:szCs w:val="28"/>
        </w:rPr>
        <w:tab/>
        <w:t>Admin Edit User</w:t>
      </w:r>
    </w:p>
    <w:p w14:paraId="7A7B001F" w14:textId="7777777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b/>
          <w:bCs/>
          <w:sz w:val="28"/>
          <w:szCs w:val="28"/>
        </w:rPr>
      </w:pPr>
    </w:p>
    <w:p w14:paraId="789C4029" w14:textId="77777777" w:rsidR="008B488C" w:rsidRDefault="00CE4E1B" w:rsidP="008B488C">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rPr>
      </w:pPr>
      <w:r>
        <w:rPr>
          <w:rFonts w:ascii="Arial" w:eastAsia="Calibri" w:hAnsi="Arial" w:cs="Calibri"/>
        </w:rPr>
        <w:tab/>
      </w:r>
      <w:r w:rsidR="008B488C">
        <w:rPr>
          <w:rFonts w:ascii="Arial" w:eastAsia="Calibri" w:hAnsi="Arial" w:cs="Calibri"/>
        </w:rPr>
        <w:t>4.4.1</w:t>
      </w:r>
      <w:r w:rsidR="008B488C">
        <w:rPr>
          <w:rFonts w:ascii="Arial" w:eastAsia="Calibri" w:hAnsi="Arial" w:cs="Calibri"/>
        </w:rPr>
        <w:tab/>
        <w:t>Stimulus: Click "Edit User" Button</w:t>
      </w:r>
    </w:p>
    <w:p w14:paraId="1D565EF5" w14:textId="77777777" w:rsidR="008B488C" w:rsidRDefault="008B488C" w:rsidP="008B488C">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rPr>
      </w:pPr>
      <w:r>
        <w:rPr>
          <w:rFonts w:ascii="Arial" w:eastAsia="Calibri" w:hAnsi="Arial" w:cs="Calibri"/>
        </w:rPr>
        <w:t>4.4.2</w:t>
      </w:r>
      <w:r>
        <w:rPr>
          <w:rFonts w:ascii="Arial" w:eastAsia="Calibri" w:hAnsi="Arial" w:cs="Calibri"/>
        </w:rPr>
        <w:tab/>
        <w:t>Functional Requirements</w:t>
      </w:r>
    </w:p>
    <w:p w14:paraId="15858C70" w14:textId="77777777" w:rsidR="008B488C" w:rsidRDefault="008B488C" w:rsidP="008B488C">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rPr>
      </w:pPr>
      <w:r>
        <w:rPr>
          <w:rFonts w:ascii="Arial" w:eastAsia="Calibri" w:hAnsi="Arial" w:cs="Calibri"/>
        </w:rPr>
        <w:t>•</w:t>
      </w:r>
      <w:r>
        <w:rPr>
          <w:rFonts w:ascii="Arial" w:eastAsia="Calibri" w:hAnsi="Arial" w:cs="Calibri"/>
        </w:rPr>
        <w:tab/>
        <w:t>The system allow a logged-in admin to edit a registered member</w:t>
      </w:r>
    </w:p>
    <w:p w14:paraId="3F695757" w14:textId="77777777" w:rsidR="008B488C" w:rsidRDefault="008B488C" w:rsidP="008B488C">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rPr>
      </w:pPr>
      <w:r>
        <w:rPr>
          <w:rFonts w:ascii="Arial" w:eastAsia="Calibri" w:hAnsi="Arial" w:cs="Calibri"/>
        </w:rPr>
        <w:t>•</w:t>
      </w:r>
      <w:r>
        <w:rPr>
          <w:rFonts w:ascii="Arial" w:eastAsia="Calibri" w:hAnsi="Arial" w:cs="Calibri"/>
        </w:rPr>
        <w:tab/>
        <w:t>The system display all the information that user can modify, such as user, password, privileges.</w:t>
      </w:r>
    </w:p>
    <w:p w14:paraId="4748765A" w14:textId="77777777" w:rsidR="008B488C" w:rsidRDefault="008B488C" w:rsidP="008B488C">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Calibri" w:eastAsia="Calibri" w:hAnsi="Calibri" w:cs="Calibri"/>
        </w:rPr>
      </w:pPr>
      <w:r>
        <w:rPr>
          <w:rFonts w:ascii="Arial" w:eastAsia="Calibri" w:hAnsi="Arial" w:cs="Calibri"/>
        </w:rPr>
        <w:t>•</w:t>
      </w:r>
      <w:r>
        <w:rPr>
          <w:rFonts w:ascii="Arial" w:eastAsia="Calibri" w:hAnsi="Arial" w:cs="Calibri"/>
        </w:rPr>
        <w:tab/>
        <w:t>Members are informed with the modified details</w:t>
      </w:r>
    </w:p>
    <w:p w14:paraId="41F13B0E" w14:textId="77777777" w:rsidR="008B488C" w:rsidRDefault="008B488C" w:rsidP="008B488C">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rPr>
      </w:pPr>
      <w:r>
        <w:rPr>
          <w:rFonts w:ascii="Arial" w:eastAsia="Calibri" w:hAnsi="Arial" w:cs="Calibri"/>
        </w:rPr>
        <w:t xml:space="preserve"> </w:t>
      </w:r>
      <w:r>
        <w:rPr>
          <w:rFonts w:ascii="Arial" w:eastAsia="Calibri" w:hAnsi="Arial" w:cs="Calibri"/>
        </w:rPr>
        <w:tab/>
      </w:r>
    </w:p>
    <w:p w14:paraId="1A504283" w14:textId="76E04B6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rPr>
      </w:pPr>
    </w:p>
    <w:p w14:paraId="141468C5" w14:textId="7777777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rPr>
      </w:pPr>
    </w:p>
    <w:p w14:paraId="6E041B7D" w14:textId="7777777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rPr>
      </w:pPr>
    </w:p>
    <w:p w14:paraId="2E9F8704" w14:textId="7777777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b/>
          <w:bCs/>
          <w:sz w:val="28"/>
          <w:szCs w:val="28"/>
        </w:rPr>
      </w:pPr>
      <w:r>
        <w:rPr>
          <w:rFonts w:ascii="Arial" w:eastAsia="Calibri" w:hAnsi="Arial" w:cs="Calibri"/>
          <w:b/>
          <w:bCs/>
          <w:sz w:val="28"/>
          <w:szCs w:val="28"/>
        </w:rPr>
        <w:t>4.5</w:t>
      </w:r>
      <w:r>
        <w:rPr>
          <w:rFonts w:ascii="Arial" w:eastAsia="Arial" w:hAnsi="Arial" w:cs="Arial"/>
          <w:b/>
          <w:bCs/>
          <w:sz w:val="28"/>
          <w:szCs w:val="28"/>
        </w:rPr>
        <w:tab/>
        <w:t>Admin Generate Reports</w:t>
      </w:r>
    </w:p>
    <w:p w14:paraId="664D03D9" w14:textId="77777777" w:rsidR="008B488C" w:rsidRDefault="008B488C" w:rsidP="008B488C">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rPr>
      </w:pPr>
      <w:r>
        <w:rPr>
          <w:rFonts w:ascii="Arial" w:eastAsia="Calibri" w:hAnsi="Arial" w:cs="Calibri"/>
        </w:rPr>
        <w:t>4.5.1 Stimulus: Click "Generate Reports" Button</w:t>
      </w:r>
    </w:p>
    <w:p w14:paraId="33997B97" w14:textId="77777777" w:rsidR="008B488C" w:rsidRDefault="008B488C" w:rsidP="008B488C">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rPr>
      </w:pPr>
      <w:r>
        <w:rPr>
          <w:rFonts w:ascii="Arial" w:eastAsia="Calibri" w:hAnsi="Arial" w:cs="Calibri"/>
        </w:rPr>
        <w:t>4.5.2 Functional Requirements</w:t>
      </w:r>
    </w:p>
    <w:p w14:paraId="22272EF1" w14:textId="77777777" w:rsidR="008B488C" w:rsidRDefault="008B488C" w:rsidP="008B488C">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rPr>
      </w:pPr>
    </w:p>
    <w:p w14:paraId="54409A48" w14:textId="77777777" w:rsidR="008B488C" w:rsidRDefault="008B488C" w:rsidP="008B488C">
      <w:pPr>
        <w:numPr>
          <w:ilvl w:val="0"/>
          <w:numId w:val="11"/>
        </w:numPr>
        <w:spacing w:after="0" w:line="256" w:lineRule="auto"/>
        <w:rPr>
          <w:rFonts w:ascii="Arial" w:eastAsia="Arial Unicode MS" w:hAnsi="Arial" w:cs="Arial Unicode MS"/>
          <w:color w:val="000000"/>
        </w:rPr>
      </w:pPr>
      <w:r>
        <w:rPr>
          <w:rFonts w:ascii="Arial" w:hAnsi="Arial" w:cs="Arial Unicode MS"/>
          <w:color w:val="000000"/>
        </w:rPr>
        <w:t>The system allow a logged-in admin to generate a report.</w:t>
      </w:r>
    </w:p>
    <w:p w14:paraId="4D6BA7FA" w14:textId="77777777" w:rsidR="008B488C" w:rsidRDefault="008B488C" w:rsidP="008B488C">
      <w:pPr>
        <w:numPr>
          <w:ilvl w:val="0"/>
          <w:numId w:val="11"/>
        </w:numPr>
        <w:spacing w:after="0" w:line="256" w:lineRule="auto"/>
        <w:rPr>
          <w:rFonts w:ascii="Arial" w:hAnsi="Arial" w:cs="Arial Unicode MS"/>
          <w:color w:val="000000"/>
        </w:rPr>
      </w:pPr>
      <w:r>
        <w:rPr>
          <w:rFonts w:ascii="Arial" w:hAnsi="Arial" w:cs="Arial Unicode MS"/>
          <w:color w:val="000000"/>
        </w:rPr>
        <w:t>The admin will be able to select between many types of reports: new accounts, old accounts, closed accounts</w:t>
      </w:r>
    </w:p>
    <w:p w14:paraId="36180A45" w14:textId="77777777" w:rsidR="008B488C" w:rsidRDefault="008B488C" w:rsidP="008B488C">
      <w:pPr>
        <w:numPr>
          <w:ilvl w:val="0"/>
          <w:numId w:val="11"/>
        </w:numPr>
        <w:spacing w:after="0" w:line="256" w:lineRule="auto"/>
        <w:rPr>
          <w:rFonts w:ascii="Arial" w:hAnsi="Arial" w:cs="Arial Unicode MS"/>
          <w:color w:val="000000"/>
        </w:rPr>
      </w:pPr>
      <w:r>
        <w:rPr>
          <w:rFonts w:ascii="Arial" w:hAnsi="Arial" w:cs="Arial Unicode MS"/>
          <w:color w:val="000000"/>
        </w:rPr>
        <w:t>Each type of report will display the corresponding data:</w:t>
      </w:r>
    </w:p>
    <w:p w14:paraId="534EDAD9" w14:textId="77777777" w:rsidR="008B488C" w:rsidRDefault="008B488C" w:rsidP="008B488C">
      <w:pPr>
        <w:numPr>
          <w:ilvl w:val="1"/>
          <w:numId w:val="11"/>
        </w:numPr>
        <w:spacing w:after="0" w:line="256" w:lineRule="auto"/>
        <w:rPr>
          <w:rFonts w:ascii="Arial" w:hAnsi="Arial" w:cs="Arial Unicode MS"/>
          <w:color w:val="000000"/>
        </w:rPr>
      </w:pPr>
      <w:r>
        <w:rPr>
          <w:rFonts w:ascii="Arial" w:hAnsi="Arial" w:cs="Arial Unicode MS"/>
          <w:color w:val="000000"/>
        </w:rPr>
        <w:t>The new accounts reports will display the name of the new users</w:t>
      </w:r>
    </w:p>
    <w:p w14:paraId="132E923F" w14:textId="77777777" w:rsidR="008B488C" w:rsidRDefault="008B488C" w:rsidP="008B488C">
      <w:pPr>
        <w:numPr>
          <w:ilvl w:val="1"/>
          <w:numId w:val="11"/>
        </w:numPr>
        <w:spacing w:after="0" w:line="256" w:lineRule="auto"/>
        <w:rPr>
          <w:rFonts w:ascii="Arial" w:hAnsi="Arial" w:cs="Arial Unicode MS"/>
          <w:color w:val="000000"/>
        </w:rPr>
      </w:pPr>
      <w:r>
        <w:rPr>
          <w:rFonts w:ascii="Arial" w:hAnsi="Arial" w:cs="Arial Unicode MS"/>
          <w:color w:val="000000"/>
        </w:rPr>
        <w:t>The old accounts reports will display the name of the first users on the page</w:t>
      </w:r>
    </w:p>
    <w:p w14:paraId="7CAD4570" w14:textId="77777777" w:rsidR="008B488C" w:rsidRDefault="008B488C" w:rsidP="008B488C">
      <w:pPr>
        <w:numPr>
          <w:ilvl w:val="1"/>
          <w:numId w:val="11"/>
        </w:numPr>
        <w:spacing w:after="0" w:line="256" w:lineRule="auto"/>
        <w:rPr>
          <w:rFonts w:ascii="Arial" w:hAnsi="Arial" w:cs="Arial Unicode MS"/>
          <w:color w:val="000000"/>
        </w:rPr>
      </w:pPr>
      <w:r>
        <w:rPr>
          <w:rFonts w:ascii="Arial" w:hAnsi="Arial" w:cs="Arial Unicode MS"/>
          <w:color w:val="000000"/>
        </w:rPr>
        <w:lastRenderedPageBreak/>
        <w:t>The closed accounts reports will display all the users that closed their accounts</w:t>
      </w:r>
    </w:p>
    <w:p w14:paraId="390B80FE" w14:textId="7777777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b/>
          <w:bCs/>
          <w:sz w:val="28"/>
          <w:szCs w:val="28"/>
        </w:rPr>
      </w:pPr>
    </w:p>
    <w:p w14:paraId="3E1C8447" w14:textId="7777777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rPr>
      </w:pPr>
    </w:p>
    <w:p w14:paraId="670B614C" w14:textId="7777777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b/>
          <w:bCs/>
          <w:sz w:val="28"/>
          <w:szCs w:val="28"/>
        </w:rPr>
      </w:pPr>
      <w:r>
        <w:rPr>
          <w:rFonts w:ascii="Arial" w:eastAsia="Calibri" w:hAnsi="Arial" w:cs="Calibri"/>
          <w:b/>
          <w:bCs/>
          <w:sz w:val="28"/>
          <w:szCs w:val="28"/>
        </w:rPr>
        <w:t>4.6</w:t>
      </w:r>
      <w:r>
        <w:rPr>
          <w:rFonts w:ascii="Arial" w:eastAsia="Arial" w:hAnsi="Arial" w:cs="Arial"/>
          <w:b/>
          <w:bCs/>
          <w:sz w:val="28"/>
          <w:szCs w:val="28"/>
        </w:rPr>
        <w:tab/>
        <w:t>Admin Create Pool</w:t>
      </w:r>
    </w:p>
    <w:p w14:paraId="5B4ED34F" w14:textId="77777777" w:rsidR="00D21897" w:rsidRDefault="00D21897" w:rsidP="00D21897">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rPr>
      </w:pPr>
      <w:r>
        <w:rPr>
          <w:rFonts w:ascii="Arial" w:eastAsia="Calibri" w:hAnsi="Arial" w:cs="Calibri"/>
        </w:rPr>
        <w:t>4.6.1</w:t>
      </w:r>
      <w:r>
        <w:rPr>
          <w:rFonts w:ascii="Arial" w:eastAsia="Calibri" w:hAnsi="Arial" w:cs="Calibri"/>
        </w:rPr>
        <w:tab/>
        <w:t>Stimulus: Click "</w:t>
      </w:r>
      <w:proofErr w:type="gramStart"/>
      <w:r>
        <w:rPr>
          <w:rFonts w:ascii="Arial" w:eastAsia="Calibri" w:hAnsi="Arial" w:cs="Calibri"/>
        </w:rPr>
        <w:t>Create  Pool</w:t>
      </w:r>
      <w:proofErr w:type="gramEnd"/>
      <w:r>
        <w:rPr>
          <w:rFonts w:ascii="Arial" w:eastAsia="Calibri" w:hAnsi="Arial" w:cs="Calibri"/>
        </w:rPr>
        <w:t>" Button</w:t>
      </w:r>
    </w:p>
    <w:p w14:paraId="7A0D5A02" w14:textId="77777777" w:rsidR="00D21897" w:rsidRDefault="00D21897" w:rsidP="00D21897">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rPr>
      </w:pPr>
      <w:r>
        <w:rPr>
          <w:rFonts w:ascii="Arial" w:eastAsia="Calibri" w:hAnsi="Arial" w:cs="Calibri"/>
        </w:rPr>
        <w:t>4.6.2</w:t>
      </w:r>
      <w:r>
        <w:rPr>
          <w:rFonts w:ascii="Arial" w:eastAsia="Calibri" w:hAnsi="Arial" w:cs="Calibri"/>
        </w:rPr>
        <w:tab/>
        <w:t>Functional Requirements</w:t>
      </w:r>
    </w:p>
    <w:p w14:paraId="6D42F689" w14:textId="77777777" w:rsidR="00D21897" w:rsidRDefault="00D21897" w:rsidP="00D21897">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rPr>
      </w:pPr>
      <w:r>
        <w:rPr>
          <w:rFonts w:ascii="Arial" w:eastAsia="Calibri" w:hAnsi="Arial" w:cs="Calibri"/>
        </w:rPr>
        <w:t>•</w:t>
      </w:r>
      <w:r>
        <w:rPr>
          <w:rFonts w:ascii="Arial" w:eastAsia="Calibri" w:hAnsi="Arial" w:cs="Calibri"/>
        </w:rPr>
        <w:tab/>
        <w:t>The system allow a logged-in admin to create a new event (classes)</w:t>
      </w:r>
    </w:p>
    <w:p w14:paraId="3CF8D0B1" w14:textId="77777777" w:rsidR="00D21897" w:rsidRDefault="00D21897" w:rsidP="00D21897">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pPr>
      <w:r>
        <w:rPr>
          <w:rFonts w:ascii="Arial" w:eastAsia="Calibri" w:hAnsi="Arial" w:cs="Calibri"/>
        </w:rPr>
        <w:t>•</w:t>
      </w:r>
      <w:r>
        <w:rPr>
          <w:rFonts w:ascii="Arial" w:eastAsia="Calibri" w:hAnsi="Arial" w:cs="Calibri"/>
        </w:rPr>
        <w:tab/>
        <w:t>The user will have to check in at the current event or vote for a different date.</w:t>
      </w:r>
    </w:p>
    <w:p w14:paraId="3AA081B8" w14:textId="77777777" w:rsidR="00CE4E1B" w:rsidRDefault="00CE4E1B" w:rsidP="00CE4E1B">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56" w:lineRule="auto"/>
        <w:rPr>
          <w:rFonts w:ascii="Arial" w:eastAsia="Arial" w:hAnsi="Arial" w:cs="Arial"/>
          <w:b/>
          <w:bCs/>
          <w:sz w:val="28"/>
          <w:szCs w:val="28"/>
        </w:rPr>
      </w:pPr>
    </w:p>
    <w:p w14:paraId="59C31F65" w14:textId="77777777" w:rsidR="00CE4E1B" w:rsidRPr="00C54E14" w:rsidRDefault="00CE4E1B" w:rsidP="00CE4E1B">
      <w:pPr>
        <w:spacing w:after="0"/>
        <w:rPr>
          <w:rFonts w:ascii="Arial" w:hAnsi="Arial" w:cs="Arial"/>
          <w:lang w:val="en-GB"/>
        </w:rPr>
      </w:pPr>
    </w:p>
    <w:p w14:paraId="2D983C76" w14:textId="77777777" w:rsidR="00CE4E1B" w:rsidRDefault="00CE4E1B" w:rsidP="00CE4E1B">
      <w:pPr>
        <w:spacing w:after="0"/>
        <w:rPr>
          <w:rFonts w:ascii="Arial" w:hAnsi="Arial" w:cs="Arial"/>
          <w:lang w:val="en-GB"/>
        </w:rPr>
      </w:pPr>
    </w:p>
    <w:p w14:paraId="44543B61" w14:textId="77777777" w:rsidR="00CE4E1B" w:rsidRDefault="00CE4E1B" w:rsidP="00CE4E1B">
      <w:pPr>
        <w:spacing w:after="0"/>
        <w:rPr>
          <w:rFonts w:ascii="Arial" w:hAnsi="Arial" w:cs="Arial"/>
          <w:lang w:val="en-GB"/>
        </w:rPr>
      </w:pPr>
    </w:p>
    <w:p w14:paraId="6E76E123" w14:textId="77777777" w:rsidR="00CE4E1B" w:rsidRPr="001971B1" w:rsidRDefault="00CE4E1B" w:rsidP="00CE4E1B">
      <w:pPr>
        <w:rPr>
          <w:rFonts w:ascii="Arial" w:hAnsi="Arial" w:cs="Arial"/>
          <w:b/>
          <w:sz w:val="36"/>
          <w:szCs w:val="36"/>
        </w:rPr>
      </w:pPr>
      <w:r w:rsidRPr="001971B1">
        <w:rPr>
          <w:rFonts w:ascii="Arial" w:eastAsia="Calibri" w:hAnsi="Arial" w:cs="Arial"/>
          <w:b/>
          <w:sz w:val="36"/>
          <w:szCs w:val="36"/>
          <w:lang w:val="en-US"/>
        </w:rPr>
        <w:t>5.    Other Nonfunctional Requirements</w:t>
      </w:r>
    </w:p>
    <w:p w14:paraId="61A7E0F1" w14:textId="77777777" w:rsidR="00CE4E1B" w:rsidRPr="004C7BD6" w:rsidRDefault="00CE4E1B" w:rsidP="00CE4E1B">
      <w:pPr>
        <w:rPr>
          <w:rFonts w:ascii="Arial" w:hAnsi="Arial" w:cs="Arial"/>
        </w:rPr>
      </w:pPr>
      <w:r w:rsidRPr="004C7BD6">
        <w:rPr>
          <w:rFonts w:ascii="Arial" w:eastAsia="Calibri" w:hAnsi="Arial" w:cs="Arial"/>
          <w:lang w:val="en-US"/>
        </w:rPr>
        <w:t xml:space="preserve"> </w:t>
      </w:r>
    </w:p>
    <w:p w14:paraId="006D66AE" w14:textId="77777777" w:rsidR="00CE4E1B" w:rsidRPr="001971B1" w:rsidRDefault="00CE4E1B" w:rsidP="00CE4E1B">
      <w:pPr>
        <w:rPr>
          <w:rFonts w:ascii="Arial" w:hAnsi="Arial" w:cs="Arial"/>
          <w:b/>
          <w:sz w:val="28"/>
        </w:rPr>
      </w:pPr>
      <w:r w:rsidRPr="001971B1">
        <w:rPr>
          <w:rFonts w:ascii="Arial" w:eastAsia="Calibri" w:hAnsi="Arial" w:cs="Arial"/>
          <w:b/>
          <w:sz w:val="28"/>
          <w:lang w:val="en-US"/>
        </w:rPr>
        <w:t>5.1    Performance Requirements</w:t>
      </w:r>
    </w:p>
    <w:p w14:paraId="0008CE9F" w14:textId="77777777" w:rsidR="00CE4E1B" w:rsidRPr="004C7BD6" w:rsidRDefault="00CE4E1B" w:rsidP="00CE4E1B">
      <w:pPr>
        <w:rPr>
          <w:rFonts w:ascii="Arial" w:hAnsi="Arial" w:cs="Arial"/>
        </w:rPr>
      </w:pPr>
      <w:r w:rsidRPr="004C7BD6">
        <w:rPr>
          <w:rFonts w:ascii="Arial" w:eastAsia="Calibri" w:hAnsi="Arial" w:cs="Arial"/>
          <w:lang w:val="en-US"/>
        </w:rPr>
        <w:t xml:space="preserve"> </w:t>
      </w:r>
    </w:p>
    <w:p w14:paraId="1CD2056B" w14:textId="397FCCCB" w:rsidR="00CE4E1B" w:rsidRPr="004C7BD6" w:rsidRDefault="00CE4E1B" w:rsidP="00CE4E1B">
      <w:pPr>
        <w:rPr>
          <w:rFonts w:ascii="Arial" w:hAnsi="Arial" w:cs="Arial"/>
        </w:rPr>
      </w:pPr>
    </w:p>
    <w:p w14:paraId="4026A9F8" w14:textId="77777777" w:rsidR="00CE4E1B" w:rsidRPr="001971B1" w:rsidRDefault="00CE4E1B" w:rsidP="00CE4E1B">
      <w:pPr>
        <w:rPr>
          <w:rFonts w:ascii="Arial" w:hAnsi="Arial" w:cs="Arial"/>
          <w:b/>
          <w:sz w:val="28"/>
        </w:rPr>
      </w:pPr>
      <w:r w:rsidRPr="001971B1">
        <w:rPr>
          <w:rFonts w:ascii="Arial" w:eastAsia="Calibri" w:hAnsi="Arial" w:cs="Arial"/>
          <w:b/>
          <w:sz w:val="28"/>
          <w:lang w:val="en-US"/>
        </w:rPr>
        <w:t>5.2    Safety Requirements</w:t>
      </w:r>
    </w:p>
    <w:p w14:paraId="26536F9A" w14:textId="77777777" w:rsidR="00CE4E1B" w:rsidRPr="004C7BD6" w:rsidRDefault="00CE4E1B" w:rsidP="00CE4E1B">
      <w:pPr>
        <w:rPr>
          <w:rFonts w:ascii="Arial" w:hAnsi="Arial" w:cs="Arial"/>
        </w:rPr>
      </w:pPr>
      <w:r w:rsidRPr="004C7BD6">
        <w:rPr>
          <w:rFonts w:ascii="Arial" w:eastAsia="Calibri" w:hAnsi="Arial" w:cs="Arial"/>
          <w:lang w:val="en-US"/>
        </w:rPr>
        <w:t xml:space="preserve"> </w:t>
      </w:r>
    </w:p>
    <w:p w14:paraId="69ED3EFC" w14:textId="549028F3" w:rsidR="00CE4E1B" w:rsidRPr="004C7BD6" w:rsidRDefault="00CE4E1B" w:rsidP="00CE4E1B">
      <w:pPr>
        <w:rPr>
          <w:rFonts w:ascii="Arial" w:hAnsi="Arial" w:cs="Arial"/>
        </w:rPr>
      </w:pPr>
      <w:r w:rsidRPr="004C7BD6">
        <w:rPr>
          <w:rFonts w:ascii="Arial" w:eastAsia="Calibri" w:hAnsi="Arial" w:cs="Arial"/>
          <w:lang w:val="en-US"/>
        </w:rPr>
        <w:t>.</w:t>
      </w:r>
    </w:p>
    <w:p w14:paraId="4D9633CB" w14:textId="77777777" w:rsidR="00CE4E1B" w:rsidRDefault="00CE4E1B" w:rsidP="00CE4E1B">
      <w:pPr>
        <w:rPr>
          <w:rFonts w:ascii="Arial" w:eastAsia="Calibri" w:hAnsi="Arial" w:cs="Arial"/>
          <w:b/>
          <w:sz w:val="28"/>
          <w:lang w:val="en-US"/>
        </w:rPr>
      </w:pPr>
    </w:p>
    <w:p w14:paraId="164DE251" w14:textId="77777777" w:rsidR="00CE4E1B" w:rsidRPr="001971B1" w:rsidRDefault="00CE4E1B" w:rsidP="00CE4E1B">
      <w:pPr>
        <w:rPr>
          <w:rFonts w:ascii="Arial" w:hAnsi="Arial" w:cs="Arial"/>
          <w:b/>
          <w:sz w:val="28"/>
        </w:rPr>
      </w:pPr>
      <w:r w:rsidRPr="001971B1">
        <w:rPr>
          <w:rFonts w:ascii="Arial" w:eastAsia="Calibri" w:hAnsi="Arial" w:cs="Arial"/>
          <w:b/>
          <w:sz w:val="28"/>
          <w:lang w:val="en-US"/>
        </w:rPr>
        <w:t>5.3    Security Requirements</w:t>
      </w:r>
    </w:p>
    <w:p w14:paraId="44F002A9" w14:textId="77777777" w:rsidR="00CE4E1B" w:rsidRPr="004C7BD6" w:rsidRDefault="00CE4E1B" w:rsidP="00CE4E1B">
      <w:pPr>
        <w:rPr>
          <w:rFonts w:ascii="Arial" w:hAnsi="Arial" w:cs="Arial"/>
        </w:rPr>
      </w:pPr>
      <w:r w:rsidRPr="004C7BD6">
        <w:rPr>
          <w:rFonts w:ascii="Arial" w:eastAsia="Calibri" w:hAnsi="Arial" w:cs="Arial"/>
          <w:lang w:val="en-US"/>
        </w:rPr>
        <w:t xml:space="preserve"> </w:t>
      </w:r>
    </w:p>
    <w:p w14:paraId="719C4554" w14:textId="77777777" w:rsidR="00CE4E1B" w:rsidRPr="001971B1" w:rsidRDefault="00CE4E1B" w:rsidP="00CE4E1B">
      <w:pPr>
        <w:rPr>
          <w:rFonts w:ascii="Arial" w:hAnsi="Arial" w:cs="Arial"/>
          <w:b/>
          <w:sz w:val="28"/>
          <w:szCs w:val="28"/>
        </w:rPr>
      </w:pPr>
      <w:r w:rsidRPr="001971B1">
        <w:rPr>
          <w:rFonts w:ascii="Arial" w:eastAsia="Calibri" w:hAnsi="Arial" w:cs="Arial"/>
          <w:b/>
          <w:sz w:val="28"/>
          <w:szCs w:val="28"/>
          <w:lang w:val="en-US"/>
        </w:rPr>
        <w:t>5.4    Software Quality Attributes</w:t>
      </w:r>
    </w:p>
    <w:p w14:paraId="36E6EFF4" w14:textId="77777777" w:rsidR="00CE4E1B" w:rsidRPr="00175981" w:rsidRDefault="00CE4E1B" w:rsidP="00CE4E1B">
      <w:pPr>
        <w:spacing w:after="0"/>
        <w:rPr>
          <w:rFonts w:ascii="Arial" w:hAnsi="Arial" w:cs="Arial"/>
          <w:lang w:val="en-GB"/>
        </w:rPr>
      </w:pPr>
    </w:p>
    <w:p w14:paraId="1634DCED" w14:textId="2A62514E" w:rsidR="00175981" w:rsidRPr="00CE4E1B" w:rsidRDefault="00175981" w:rsidP="00CE4E1B"/>
    <w:sectPr w:rsidR="00175981" w:rsidRPr="00CE4E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Neue">
    <w:altName w:val="Times New Roman"/>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8E4285B"/>
    <w:multiLevelType w:val="hybridMultilevel"/>
    <w:tmpl w:val="6096B7B6"/>
    <w:numStyleLink w:val="ImportedStyle6"/>
  </w:abstractNum>
  <w:abstractNum w:abstractNumId="2" w15:restartNumberingAfterBreak="0">
    <w:nsid w:val="21975E25"/>
    <w:multiLevelType w:val="multilevel"/>
    <w:tmpl w:val="E3D04362"/>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1726C09"/>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48D1A46"/>
    <w:multiLevelType w:val="hybridMultilevel"/>
    <w:tmpl w:val="6096B7B6"/>
    <w:styleLink w:val="ImportedStyle6"/>
    <w:lvl w:ilvl="0" w:tplc="550E6560">
      <w:start w:val="1"/>
      <w:numFmt w:val="bullet"/>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pPr>
      <w:rPr>
        <w:rFonts w:ascii="Arial" w:eastAsia="Arial" w:hAnsi="Arial" w:cs="Aria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B26C90C2">
      <w:start w:val="1"/>
      <w:numFmt w:val="bullet"/>
      <w:lvlText w:val="o"/>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40" w:hanging="360"/>
      </w:pPr>
      <w:rPr>
        <w:rFonts w:ascii="Arial" w:eastAsia="Arial" w:hAnsi="Arial" w:cs="Aria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0B44AE42">
      <w:start w:val="1"/>
      <w:numFmt w:val="bullet"/>
      <w:lvlText w:val="▪"/>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160" w:hanging="360"/>
      </w:pPr>
      <w:rPr>
        <w:rFonts w:ascii="Arial" w:eastAsia="Arial" w:hAnsi="Arial" w:cs="Aria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895C0CEC">
      <w:start w:val="1"/>
      <w:numFmt w:val="bullet"/>
      <w:lvlText w:val="•"/>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s>
        <w:ind w:left="2880" w:hanging="360"/>
      </w:pPr>
      <w:rPr>
        <w:rFonts w:ascii="Arial" w:eastAsia="Arial" w:hAnsi="Arial" w:cs="Aria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F8628D4E">
      <w:start w:val="1"/>
      <w:numFmt w:val="bullet"/>
      <w:lvlText w:val="o"/>
      <w:lvlJc w:val="left"/>
      <w:pPr>
        <w:tabs>
          <w:tab w:val="left" w:pos="708"/>
          <w:tab w:val="left" w:pos="1416"/>
          <w:tab w:val="left" w:pos="2124"/>
          <w:tab w:val="left" w:pos="2832"/>
          <w:tab w:val="left" w:pos="4248"/>
          <w:tab w:val="left" w:pos="4956"/>
          <w:tab w:val="left" w:pos="5664"/>
          <w:tab w:val="left" w:pos="6372"/>
          <w:tab w:val="left" w:pos="7080"/>
          <w:tab w:val="left" w:pos="7788"/>
          <w:tab w:val="left" w:pos="8496"/>
          <w:tab w:val="left" w:pos="9204"/>
        </w:tabs>
        <w:ind w:left="3600" w:hanging="360"/>
      </w:pPr>
      <w:rPr>
        <w:rFonts w:ascii="Arial" w:eastAsia="Arial" w:hAnsi="Arial" w:cs="Aria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D92169A">
      <w:start w:val="1"/>
      <w:numFmt w:val="bullet"/>
      <w:lvlText w:val="▪"/>
      <w:lvlJc w:val="left"/>
      <w:pPr>
        <w:tabs>
          <w:tab w:val="left" w:pos="708"/>
          <w:tab w:val="left" w:pos="1416"/>
          <w:tab w:val="left" w:pos="2124"/>
          <w:tab w:val="left" w:pos="2832"/>
          <w:tab w:val="left" w:pos="3540"/>
          <w:tab w:val="left" w:pos="4956"/>
          <w:tab w:val="left" w:pos="5664"/>
          <w:tab w:val="left" w:pos="6372"/>
          <w:tab w:val="left" w:pos="7080"/>
          <w:tab w:val="left" w:pos="7788"/>
          <w:tab w:val="left" w:pos="8496"/>
          <w:tab w:val="left" w:pos="9204"/>
        </w:tabs>
        <w:ind w:left="4320" w:hanging="360"/>
      </w:pPr>
      <w:rPr>
        <w:rFonts w:ascii="Arial" w:eastAsia="Arial" w:hAnsi="Arial" w:cs="Aria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51EC543A">
      <w:start w:val="1"/>
      <w:numFmt w:val="bullet"/>
      <w:lvlText w:val="•"/>
      <w:lvlJc w:val="left"/>
      <w:pPr>
        <w:tabs>
          <w:tab w:val="left" w:pos="708"/>
          <w:tab w:val="left" w:pos="1416"/>
          <w:tab w:val="left" w:pos="2124"/>
          <w:tab w:val="left" w:pos="2832"/>
          <w:tab w:val="left" w:pos="3540"/>
          <w:tab w:val="left" w:pos="4248"/>
          <w:tab w:val="left" w:pos="5664"/>
          <w:tab w:val="left" w:pos="6372"/>
          <w:tab w:val="left" w:pos="7080"/>
          <w:tab w:val="left" w:pos="7788"/>
          <w:tab w:val="left" w:pos="8496"/>
          <w:tab w:val="left" w:pos="9204"/>
        </w:tabs>
        <w:ind w:left="5040" w:hanging="360"/>
      </w:pPr>
      <w:rPr>
        <w:rFonts w:ascii="Arial" w:eastAsia="Arial" w:hAnsi="Arial" w:cs="Aria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D11C9BE6">
      <w:start w:val="1"/>
      <w:numFmt w:val="bullet"/>
      <w:lvlText w:val="o"/>
      <w:lvlJc w:val="left"/>
      <w:pPr>
        <w:tabs>
          <w:tab w:val="left" w:pos="708"/>
          <w:tab w:val="left" w:pos="1416"/>
          <w:tab w:val="left" w:pos="2124"/>
          <w:tab w:val="left" w:pos="2832"/>
          <w:tab w:val="left" w:pos="3540"/>
          <w:tab w:val="left" w:pos="4248"/>
          <w:tab w:val="left" w:pos="4956"/>
          <w:tab w:val="left" w:pos="6372"/>
          <w:tab w:val="left" w:pos="7080"/>
          <w:tab w:val="left" w:pos="7788"/>
          <w:tab w:val="left" w:pos="8496"/>
          <w:tab w:val="left" w:pos="9204"/>
        </w:tabs>
        <w:ind w:left="5760" w:hanging="360"/>
      </w:pPr>
      <w:rPr>
        <w:rFonts w:ascii="Arial" w:eastAsia="Arial" w:hAnsi="Arial" w:cs="Aria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5B902E32">
      <w:start w:val="1"/>
      <w:numFmt w:val="bullet"/>
      <w:lvlText w:val="▪"/>
      <w:lvlJc w:val="left"/>
      <w:pPr>
        <w:tabs>
          <w:tab w:val="left" w:pos="708"/>
          <w:tab w:val="left" w:pos="1416"/>
          <w:tab w:val="left" w:pos="2124"/>
          <w:tab w:val="left" w:pos="2832"/>
          <w:tab w:val="left" w:pos="3540"/>
          <w:tab w:val="left" w:pos="4248"/>
          <w:tab w:val="left" w:pos="4956"/>
          <w:tab w:val="left" w:pos="5664"/>
          <w:tab w:val="left" w:pos="7080"/>
          <w:tab w:val="left" w:pos="7788"/>
          <w:tab w:val="left" w:pos="8496"/>
          <w:tab w:val="left" w:pos="9204"/>
        </w:tabs>
        <w:ind w:left="6480" w:hanging="360"/>
      </w:pPr>
      <w:rPr>
        <w:rFonts w:ascii="Arial" w:eastAsia="Arial" w:hAnsi="Arial" w:cs="Aria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5" w15:restartNumberingAfterBreak="0">
    <w:nsid w:val="4F1B15B4"/>
    <w:multiLevelType w:val="hybridMultilevel"/>
    <w:tmpl w:val="8390B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CA1321"/>
    <w:multiLevelType w:val="hybridMultilevel"/>
    <w:tmpl w:val="2BE2C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0336F0"/>
    <w:multiLevelType w:val="hybridMultilevel"/>
    <w:tmpl w:val="C31C83CA"/>
    <w:styleLink w:val="ImportedStyle7"/>
    <w:lvl w:ilvl="0" w:tplc="560A52CC">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E234A356">
      <w:start w:val="1"/>
      <w:numFmt w:val="bullet"/>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32A1C7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D73EEFF8">
      <w:start w:val="1"/>
      <w:numFmt w:val="bullet"/>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C746632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38C8C0C4">
      <w:start w:val="1"/>
      <w:numFmt w:val="bullet"/>
      <w:lvlText w:val="➢"/>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A1CE0EB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5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640471F8">
      <w:start w:val="1"/>
      <w:numFmt w:val="bullet"/>
      <w:lvlText w:val="•"/>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s>
        <w:ind w:left="28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9AE27AD0">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2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8" w15:restartNumberingAfterBreak="0">
    <w:nsid w:val="5B7E2F56"/>
    <w:multiLevelType w:val="hybridMultilevel"/>
    <w:tmpl w:val="B9D239CE"/>
    <w:lvl w:ilvl="0" w:tplc="A9F49000">
      <w:start w:val="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F600B3"/>
    <w:multiLevelType w:val="hybridMultilevel"/>
    <w:tmpl w:val="C31C83CA"/>
    <w:numStyleLink w:val="ImportedStyle7"/>
  </w:abstractNum>
  <w:abstractNum w:abstractNumId="10" w15:restartNumberingAfterBreak="0">
    <w:nsid w:val="76B97556"/>
    <w:multiLevelType w:val="hybridMultilevel"/>
    <w:tmpl w:val="11BA88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EDF0F8B"/>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F301A7F"/>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0"/>
  </w:num>
  <w:num w:numId="3">
    <w:abstractNumId w:val="0"/>
  </w:num>
  <w:num w:numId="4">
    <w:abstractNumId w:val="2"/>
  </w:num>
  <w:num w:numId="5">
    <w:abstractNumId w:val="6"/>
  </w:num>
  <w:num w:numId="6">
    <w:abstractNumId w:val="12"/>
  </w:num>
  <w:num w:numId="7">
    <w:abstractNumId w:val="8"/>
  </w:num>
  <w:num w:numId="8">
    <w:abstractNumId w:val="5"/>
  </w:num>
  <w:num w:numId="9">
    <w:abstractNumId w:val="3"/>
  </w:num>
  <w:num w:numId="10">
    <w:abstractNumId w:val="1"/>
  </w:num>
  <w:num w:numId="11">
    <w:abstractNumId w:val="9"/>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D5C"/>
    <w:rsid w:val="00041459"/>
    <w:rsid w:val="00103162"/>
    <w:rsid w:val="00154B5B"/>
    <w:rsid w:val="00175981"/>
    <w:rsid w:val="001A681F"/>
    <w:rsid w:val="001D08ED"/>
    <w:rsid w:val="00207E0A"/>
    <w:rsid w:val="0043003C"/>
    <w:rsid w:val="004876F9"/>
    <w:rsid w:val="005367EC"/>
    <w:rsid w:val="005777B8"/>
    <w:rsid w:val="006D0AB0"/>
    <w:rsid w:val="00736DB2"/>
    <w:rsid w:val="00753773"/>
    <w:rsid w:val="008016A8"/>
    <w:rsid w:val="008B2E12"/>
    <w:rsid w:val="008B488C"/>
    <w:rsid w:val="00A854E7"/>
    <w:rsid w:val="00AD1BF9"/>
    <w:rsid w:val="00B700CF"/>
    <w:rsid w:val="00C54D64"/>
    <w:rsid w:val="00C54E14"/>
    <w:rsid w:val="00C91B59"/>
    <w:rsid w:val="00CE4E1B"/>
    <w:rsid w:val="00D21897"/>
    <w:rsid w:val="00E3623C"/>
    <w:rsid w:val="00EE6D5C"/>
    <w:rsid w:val="00F11580"/>
    <w:rsid w:val="00F3388B"/>
    <w:rsid w:val="00FD0582"/>
    <w:rsid w:val="00FD72C3"/>
  </w:rsids>
  <m:mathPr>
    <m:mathFont m:val="Cambria Math"/>
    <m:brkBin m:val="before"/>
    <m:brkBinSub m:val="--"/>
    <m:smallFrac m:val="0"/>
    <m:dispDef/>
    <m:lMargin m:val="0"/>
    <m:rMargin m:val="0"/>
    <m:defJc m:val="centerGroup"/>
    <m:wrapIndent m:val="1440"/>
    <m:intLim m:val="subSup"/>
    <m:naryLim m:val="undOvr"/>
  </m:mathPr>
  <w:themeFontLang w:val="ro-R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B247A"/>
  <w15:chartTrackingRefBased/>
  <w15:docId w15:val="{2FFC0E21-7126-4C85-8DFE-52122933C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4E1B"/>
  </w:style>
  <w:style w:type="paragraph" w:styleId="Heading1">
    <w:name w:val="heading 1"/>
    <w:basedOn w:val="Normal"/>
    <w:next w:val="Normal"/>
    <w:link w:val="Heading1Char"/>
    <w:qFormat/>
    <w:rsid w:val="00AD1BF9"/>
    <w:pPr>
      <w:keepNext/>
      <w:keepLines/>
      <w:numPr>
        <w:numId w:val="3"/>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qFormat/>
    <w:rsid w:val="00AD1BF9"/>
    <w:pPr>
      <w:keepNext/>
      <w:keepLines/>
      <w:numPr>
        <w:ilvl w:val="1"/>
        <w:numId w:val="3"/>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AD1BF9"/>
    <w:pPr>
      <w:numPr>
        <w:ilvl w:val="2"/>
        <w:numId w:val="3"/>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AD1BF9"/>
    <w:pPr>
      <w:keepNext/>
      <w:numPr>
        <w:ilvl w:val="3"/>
        <w:numId w:val="3"/>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AD1BF9"/>
    <w:pPr>
      <w:numPr>
        <w:ilvl w:val="4"/>
        <w:numId w:val="3"/>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AD1BF9"/>
    <w:pPr>
      <w:numPr>
        <w:ilvl w:val="5"/>
        <w:numId w:val="3"/>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AD1BF9"/>
    <w:pPr>
      <w:numPr>
        <w:ilvl w:val="6"/>
        <w:numId w:val="3"/>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AD1BF9"/>
    <w:pPr>
      <w:numPr>
        <w:ilvl w:val="7"/>
        <w:numId w:val="3"/>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AD1BF9"/>
    <w:pPr>
      <w:numPr>
        <w:ilvl w:val="8"/>
        <w:numId w:val="3"/>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D5C"/>
    <w:pPr>
      <w:ind w:left="720"/>
      <w:contextualSpacing/>
    </w:pPr>
  </w:style>
  <w:style w:type="paragraph" w:customStyle="1" w:styleId="template">
    <w:name w:val="template"/>
    <w:basedOn w:val="Normal"/>
    <w:rsid w:val="00103162"/>
    <w:pPr>
      <w:spacing w:after="0" w:line="240" w:lineRule="exact"/>
    </w:pPr>
    <w:rPr>
      <w:rFonts w:ascii="Arial" w:eastAsia="Times New Roman" w:hAnsi="Arial" w:cs="Times New Roman"/>
      <w:i/>
      <w:szCs w:val="20"/>
      <w:lang w:val="en-US"/>
    </w:rPr>
  </w:style>
  <w:style w:type="character" w:customStyle="1" w:styleId="Heading1Char">
    <w:name w:val="Heading 1 Char"/>
    <w:basedOn w:val="DefaultParagraphFont"/>
    <w:link w:val="Heading1"/>
    <w:rsid w:val="00AD1BF9"/>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AD1BF9"/>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AD1BF9"/>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AD1BF9"/>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AD1BF9"/>
    <w:rPr>
      <w:rFonts w:ascii="Arial" w:eastAsia="Times New Roman" w:hAnsi="Arial" w:cs="Times New Roman"/>
      <w:szCs w:val="20"/>
      <w:lang w:val="en-US"/>
    </w:rPr>
  </w:style>
  <w:style w:type="character" w:customStyle="1" w:styleId="Heading6Char">
    <w:name w:val="Heading 6 Char"/>
    <w:basedOn w:val="DefaultParagraphFont"/>
    <w:link w:val="Heading6"/>
    <w:rsid w:val="00AD1BF9"/>
    <w:rPr>
      <w:rFonts w:ascii="Arial" w:eastAsia="Times New Roman" w:hAnsi="Arial" w:cs="Times New Roman"/>
      <w:i/>
      <w:szCs w:val="20"/>
      <w:lang w:val="en-US"/>
    </w:rPr>
  </w:style>
  <w:style w:type="character" w:customStyle="1" w:styleId="Heading7Char">
    <w:name w:val="Heading 7 Char"/>
    <w:basedOn w:val="DefaultParagraphFont"/>
    <w:link w:val="Heading7"/>
    <w:rsid w:val="00AD1BF9"/>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AD1BF9"/>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AD1BF9"/>
    <w:rPr>
      <w:rFonts w:ascii="Arial" w:eastAsia="Times New Roman" w:hAnsi="Arial" w:cs="Times New Roman"/>
      <w:i/>
      <w:sz w:val="18"/>
      <w:szCs w:val="20"/>
      <w:lang w:val="en-US"/>
    </w:rPr>
  </w:style>
  <w:style w:type="character" w:styleId="Hyperlink">
    <w:name w:val="Hyperlink"/>
    <w:basedOn w:val="DefaultParagraphFont"/>
    <w:uiPriority w:val="99"/>
    <w:unhideWhenUsed/>
    <w:rsid w:val="00207E0A"/>
    <w:rPr>
      <w:color w:val="0563C1" w:themeColor="hyperlink"/>
      <w:u w:val="single"/>
    </w:rPr>
  </w:style>
  <w:style w:type="character" w:customStyle="1" w:styleId="UnresolvedMention">
    <w:name w:val="Unresolved Mention"/>
    <w:basedOn w:val="DefaultParagraphFont"/>
    <w:uiPriority w:val="99"/>
    <w:semiHidden/>
    <w:unhideWhenUsed/>
    <w:rsid w:val="00207E0A"/>
    <w:rPr>
      <w:color w:val="605E5C"/>
      <w:shd w:val="clear" w:color="auto" w:fill="E1DFDD"/>
    </w:rPr>
  </w:style>
  <w:style w:type="character" w:styleId="FollowedHyperlink">
    <w:name w:val="FollowedHyperlink"/>
    <w:basedOn w:val="DefaultParagraphFont"/>
    <w:uiPriority w:val="99"/>
    <w:semiHidden/>
    <w:unhideWhenUsed/>
    <w:rsid w:val="00207E0A"/>
    <w:rPr>
      <w:color w:val="954F72" w:themeColor="followedHyperlink"/>
      <w:u w:val="single"/>
    </w:rPr>
  </w:style>
  <w:style w:type="paragraph" w:customStyle="1" w:styleId="Body">
    <w:name w:val="Body"/>
    <w:rsid w:val="00CE4E1B"/>
    <w:pPr>
      <w:spacing w:after="0" w:line="240" w:lineRule="auto"/>
    </w:pPr>
    <w:rPr>
      <w:rFonts w:ascii="Helvetica Neue" w:eastAsia="Arial Unicode MS" w:hAnsi="Helvetica Neue" w:cs="Arial Unicode MS"/>
      <w:color w:val="000000"/>
      <w:lang w:val="en-US"/>
    </w:rPr>
  </w:style>
  <w:style w:type="numbering" w:customStyle="1" w:styleId="ImportedStyle6">
    <w:name w:val="Imported Style 6"/>
    <w:rsid w:val="00CE4E1B"/>
    <w:pPr>
      <w:numPr>
        <w:numId w:val="12"/>
      </w:numPr>
    </w:pPr>
  </w:style>
  <w:style w:type="numbering" w:customStyle="1" w:styleId="ImportedStyle7">
    <w:name w:val="Imported Style 7"/>
    <w:rsid w:val="00CE4E1B"/>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883486">
      <w:bodyDiv w:val="1"/>
      <w:marLeft w:val="0"/>
      <w:marRight w:val="0"/>
      <w:marTop w:val="0"/>
      <w:marBottom w:val="0"/>
      <w:divBdr>
        <w:top w:val="none" w:sz="0" w:space="0" w:color="auto"/>
        <w:left w:val="none" w:sz="0" w:space="0" w:color="auto"/>
        <w:bottom w:val="none" w:sz="0" w:space="0" w:color="auto"/>
        <w:right w:val="none" w:sz="0" w:space="0" w:color="auto"/>
      </w:divBdr>
    </w:div>
    <w:div w:id="279994265">
      <w:bodyDiv w:val="1"/>
      <w:marLeft w:val="0"/>
      <w:marRight w:val="0"/>
      <w:marTop w:val="0"/>
      <w:marBottom w:val="0"/>
      <w:divBdr>
        <w:top w:val="none" w:sz="0" w:space="0" w:color="auto"/>
        <w:left w:val="none" w:sz="0" w:space="0" w:color="auto"/>
        <w:bottom w:val="none" w:sz="0" w:space="0" w:color="auto"/>
        <w:right w:val="none" w:sz="0" w:space="0" w:color="auto"/>
      </w:divBdr>
    </w:div>
    <w:div w:id="361367457">
      <w:bodyDiv w:val="1"/>
      <w:marLeft w:val="0"/>
      <w:marRight w:val="0"/>
      <w:marTop w:val="0"/>
      <w:marBottom w:val="0"/>
      <w:divBdr>
        <w:top w:val="none" w:sz="0" w:space="0" w:color="auto"/>
        <w:left w:val="none" w:sz="0" w:space="0" w:color="auto"/>
        <w:bottom w:val="none" w:sz="0" w:space="0" w:color="auto"/>
        <w:right w:val="none" w:sz="0" w:space="0" w:color="auto"/>
      </w:divBdr>
    </w:div>
    <w:div w:id="370738159">
      <w:bodyDiv w:val="1"/>
      <w:marLeft w:val="0"/>
      <w:marRight w:val="0"/>
      <w:marTop w:val="0"/>
      <w:marBottom w:val="0"/>
      <w:divBdr>
        <w:top w:val="none" w:sz="0" w:space="0" w:color="auto"/>
        <w:left w:val="none" w:sz="0" w:space="0" w:color="auto"/>
        <w:bottom w:val="none" w:sz="0" w:space="0" w:color="auto"/>
        <w:right w:val="none" w:sz="0" w:space="0" w:color="auto"/>
      </w:divBdr>
    </w:div>
    <w:div w:id="410391903">
      <w:bodyDiv w:val="1"/>
      <w:marLeft w:val="0"/>
      <w:marRight w:val="0"/>
      <w:marTop w:val="0"/>
      <w:marBottom w:val="0"/>
      <w:divBdr>
        <w:top w:val="none" w:sz="0" w:space="0" w:color="auto"/>
        <w:left w:val="none" w:sz="0" w:space="0" w:color="auto"/>
        <w:bottom w:val="none" w:sz="0" w:space="0" w:color="auto"/>
        <w:right w:val="none" w:sz="0" w:space="0" w:color="auto"/>
      </w:divBdr>
    </w:div>
    <w:div w:id="490803249">
      <w:bodyDiv w:val="1"/>
      <w:marLeft w:val="0"/>
      <w:marRight w:val="0"/>
      <w:marTop w:val="0"/>
      <w:marBottom w:val="0"/>
      <w:divBdr>
        <w:top w:val="none" w:sz="0" w:space="0" w:color="auto"/>
        <w:left w:val="none" w:sz="0" w:space="0" w:color="auto"/>
        <w:bottom w:val="none" w:sz="0" w:space="0" w:color="auto"/>
        <w:right w:val="none" w:sz="0" w:space="0" w:color="auto"/>
      </w:divBdr>
    </w:div>
    <w:div w:id="516505463">
      <w:bodyDiv w:val="1"/>
      <w:marLeft w:val="0"/>
      <w:marRight w:val="0"/>
      <w:marTop w:val="0"/>
      <w:marBottom w:val="0"/>
      <w:divBdr>
        <w:top w:val="none" w:sz="0" w:space="0" w:color="auto"/>
        <w:left w:val="none" w:sz="0" w:space="0" w:color="auto"/>
        <w:bottom w:val="none" w:sz="0" w:space="0" w:color="auto"/>
        <w:right w:val="none" w:sz="0" w:space="0" w:color="auto"/>
      </w:divBdr>
    </w:div>
    <w:div w:id="555165014">
      <w:bodyDiv w:val="1"/>
      <w:marLeft w:val="0"/>
      <w:marRight w:val="0"/>
      <w:marTop w:val="0"/>
      <w:marBottom w:val="0"/>
      <w:divBdr>
        <w:top w:val="none" w:sz="0" w:space="0" w:color="auto"/>
        <w:left w:val="none" w:sz="0" w:space="0" w:color="auto"/>
        <w:bottom w:val="none" w:sz="0" w:space="0" w:color="auto"/>
        <w:right w:val="none" w:sz="0" w:space="0" w:color="auto"/>
      </w:divBdr>
    </w:div>
    <w:div w:id="596837793">
      <w:bodyDiv w:val="1"/>
      <w:marLeft w:val="0"/>
      <w:marRight w:val="0"/>
      <w:marTop w:val="0"/>
      <w:marBottom w:val="0"/>
      <w:divBdr>
        <w:top w:val="none" w:sz="0" w:space="0" w:color="auto"/>
        <w:left w:val="none" w:sz="0" w:space="0" w:color="auto"/>
        <w:bottom w:val="none" w:sz="0" w:space="0" w:color="auto"/>
        <w:right w:val="none" w:sz="0" w:space="0" w:color="auto"/>
      </w:divBdr>
    </w:div>
    <w:div w:id="606474645">
      <w:bodyDiv w:val="1"/>
      <w:marLeft w:val="0"/>
      <w:marRight w:val="0"/>
      <w:marTop w:val="0"/>
      <w:marBottom w:val="0"/>
      <w:divBdr>
        <w:top w:val="none" w:sz="0" w:space="0" w:color="auto"/>
        <w:left w:val="none" w:sz="0" w:space="0" w:color="auto"/>
        <w:bottom w:val="none" w:sz="0" w:space="0" w:color="auto"/>
        <w:right w:val="none" w:sz="0" w:space="0" w:color="auto"/>
      </w:divBdr>
    </w:div>
    <w:div w:id="620890273">
      <w:bodyDiv w:val="1"/>
      <w:marLeft w:val="0"/>
      <w:marRight w:val="0"/>
      <w:marTop w:val="0"/>
      <w:marBottom w:val="0"/>
      <w:divBdr>
        <w:top w:val="none" w:sz="0" w:space="0" w:color="auto"/>
        <w:left w:val="none" w:sz="0" w:space="0" w:color="auto"/>
        <w:bottom w:val="none" w:sz="0" w:space="0" w:color="auto"/>
        <w:right w:val="none" w:sz="0" w:space="0" w:color="auto"/>
      </w:divBdr>
    </w:div>
    <w:div w:id="632756988">
      <w:bodyDiv w:val="1"/>
      <w:marLeft w:val="0"/>
      <w:marRight w:val="0"/>
      <w:marTop w:val="0"/>
      <w:marBottom w:val="0"/>
      <w:divBdr>
        <w:top w:val="none" w:sz="0" w:space="0" w:color="auto"/>
        <w:left w:val="none" w:sz="0" w:space="0" w:color="auto"/>
        <w:bottom w:val="none" w:sz="0" w:space="0" w:color="auto"/>
        <w:right w:val="none" w:sz="0" w:space="0" w:color="auto"/>
      </w:divBdr>
    </w:div>
    <w:div w:id="656567161">
      <w:bodyDiv w:val="1"/>
      <w:marLeft w:val="0"/>
      <w:marRight w:val="0"/>
      <w:marTop w:val="0"/>
      <w:marBottom w:val="0"/>
      <w:divBdr>
        <w:top w:val="none" w:sz="0" w:space="0" w:color="auto"/>
        <w:left w:val="none" w:sz="0" w:space="0" w:color="auto"/>
        <w:bottom w:val="none" w:sz="0" w:space="0" w:color="auto"/>
        <w:right w:val="none" w:sz="0" w:space="0" w:color="auto"/>
      </w:divBdr>
    </w:div>
    <w:div w:id="738479185">
      <w:bodyDiv w:val="1"/>
      <w:marLeft w:val="0"/>
      <w:marRight w:val="0"/>
      <w:marTop w:val="0"/>
      <w:marBottom w:val="0"/>
      <w:divBdr>
        <w:top w:val="none" w:sz="0" w:space="0" w:color="auto"/>
        <w:left w:val="none" w:sz="0" w:space="0" w:color="auto"/>
        <w:bottom w:val="none" w:sz="0" w:space="0" w:color="auto"/>
        <w:right w:val="none" w:sz="0" w:space="0" w:color="auto"/>
      </w:divBdr>
    </w:div>
    <w:div w:id="750930569">
      <w:bodyDiv w:val="1"/>
      <w:marLeft w:val="0"/>
      <w:marRight w:val="0"/>
      <w:marTop w:val="0"/>
      <w:marBottom w:val="0"/>
      <w:divBdr>
        <w:top w:val="none" w:sz="0" w:space="0" w:color="auto"/>
        <w:left w:val="none" w:sz="0" w:space="0" w:color="auto"/>
        <w:bottom w:val="none" w:sz="0" w:space="0" w:color="auto"/>
        <w:right w:val="none" w:sz="0" w:space="0" w:color="auto"/>
      </w:divBdr>
    </w:div>
    <w:div w:id="858354145">
      <w:bodyDiv w:val="1"/>
      <w:marLeft w:val="0"/>
      <w:marRight w:val="0"/>
      <w:marTop w:val="0"/>
      <w:marBottom w:val="0"/>
      <w:divBdr>
        <w:top w:val="none" w:sz="0" w:space="0" w:color="auto"/>
        <w:left w:val="none" w:sz="0" w:space="0" w:color="auto"/>
        <w:bottom w:val="none" w:sz="0" w:space="0" w:color="auto"/>
        <w:right w:val="none" w:sz="0" w:space="0" w:color="auto"/>
      </w:divBdr>
    </w:div>
    <w:div w:id="860095304">
      <w:bodyDiv w:val="1"/>
      <w:marLeft w:val="0"/>
      <w:marRight w:val="0"/>
      <w:marTop w:val="0"/>
      <w:marBottom w:val="0"/>
      <w:divBdr>
        <w:top w:val="none" w:sz="0" w:space="0" w:color="auto"/>
        <w:left w:val="none" w:sz="0" w:space="0" w:color="auto"/>
        <w:bottom w:val="none" w:sz="0" w:space="0" w:color="auto"/>
        <w:right w:val="none" w:sz="0" w:space="0" w:color="auto"/>
      </w:divBdr>
    </w:div>
    <w:div w:id="892234112">
      <w:bodyDiv w:val="1"/>
      <w:marLeft w:val="0"/>
      <w:marRight w:val="0"/>
      <w:marTop w:val="0"/>
      <w:marBottom w:val="0"/>
      <w:divBdr>
        <w:top w:val="none" w:sz="0" w:space="0" w:color="auto"/>
        <w:left w:val="none" w:sz="0" w:space="0" w:color="auto"/>
        <w:bottom w:val="none" w:sz="0" w:space="0" w:color="auto"/>
        <w:right w:val="none" w:sz="0" w:space="0" w:color="auto"/>
      </w:divBdr>
    </w:div>
    <w:div w:id="936253309">
      <w:bodyDiv w:val="1"/>
      <w:marLeft w:val="0"/>
      <w:marRight w:val="0"/>
      <w:marTop w:val="0"/>
      <w:marBottom w:val="0"/>
      <w:divBdr>
        <w:top w:val="none" w:sz="0" w:space="0" w:color="auto"/>
        <w:left w:val="none" w:sz="0" w:space="0" w:color="auto"/>
        <w:bottom w:val="none" w:sz="0" w:space="0" w:color="auto"/>
        <w:right w:val="none" w:sz="0" w:space="0" w:color="auto"/>
      </w:divBdr>
    </w:div>
    <w:div w:id="1087724030">
      <w:bodyDiv w:val="1"/>
      <w:marLeft w:val="0"/>
      <w:marRight w:val="0"/>
      <w:marTop w:val="0"/>
      <w:marBottom w:val="0"/>
      <w:divBdr>
        <w:top w:val="none" w:sz="0" w:space="0" w:color="auto"/>
        <w:left w:val="none" w:sz="0" w:space="0" w:color="auto"/>
        <w:bottom w:val="none" w:sz="0" w:space="0" w:color="auto"/>
        <w:right w:val="none" w:sz="0" w:space="0" w:color="auto"/>
      </w:divBdr>
    </w:div>
    <w:div w:id="1104501908">
      <w:bodyDiv w:val="1"/>
      <w:marLeft w:val="0"/>
      <w:marRight w:val="0"/>
      <w:marTop w:val="0"/>
      <w:marBottom w:val="0"/>
      <w:divBdr>
        <w:top w:val="none" w:sz="0" w:space="0" w:color="auto"/>
        <w:left w:val="none" w:sz="0" w:space="0" w:color="auto"/>
        <w:bottom w:val="none" w:sz="0" w:space="0" w:color="auto"/>
        <w:right w:val="none" w:sz="0" w:space="0" w:color="auto"/>
      </w:divBdr>
    </w:div>
    <w:div w:id="1114709456">
      <w:bodyDiv w:val="1"/>
      <w:marLeft w:val="0"/>
      <w:marRight w:val="0"/>
      <w:marTop w:val="0"/>
      <w:marBottom w:val="0"/>
      <w:divBdr>
        <w:top w:val="none" w:sz="0" w:space="0" w:color="auto"/>
        <w:left w:val="none" w:sz="0" w:space="0" w:color="auto"/>
        <w:bottom w:val="none" w:sz="0" w:space="0" w:color="auto"/>
        <w:right w:val="none" w:sz="0" w:space="0" w:color="auto"/>
      </w:divBdr>
    </w:div>
    <w:div w:id="1133521684">
      <w:bodyDiv w:val="1"/>
      <w:marLeft w:val="0"/>
      <w:marRight w:val="0"/>
      <w:marTop w:val="0"/>
      <w:marBottom w:val="0"/>
      <w:divBdr>
        <w:top w:val="none" w:sz="0" w:space="0" w:color="auto"/>
        <w:left w:val="none" w:sz="0" w:space="0" w:color="auto"/>
        <w:bottom w:val="none" w:sz="0" w:space="0" w:color="auto"/>
        <w:right w:val="none" w:sz="0" w:space="0" w:color="auto"/>
      </w:divBdr>
    </w:div>
    <w:div w:id="1189679620">
      <w:bodyDiv w:val="1"/>
      <w:marLeft w:val="0"/>
      <w:marRight w:val="0"/>
      <w:marTop w:val="0"/>
      <w:marBottom w:val="0"/>
      <w:divBdr>
        <w:top w:val="none" w:sz="0" w:space="0" w:color="auto"/>
        <w:left w:val="none" w:sz="0" w:space="0" w:color="auto"/>
        <w:bottom w:val="none" w:sz="0" w:space="0" w:color="auto"/>
        <w:right w:val="none" w:sz="0" w:space="0" w:color="auto"/>
      </w:divBdr>
    </w:div>
    <w:div w:id="1391686861">
      <w:bodyDiv w:val="1"/>
      <w:marLeft w:val="0"/>
      <w:marRight w:val="0"/>
      <w:marTop w:val="0"/>
      <w:marBottom w:val="0"/>
      <w:divBdr>
        <w:top w:val="none" w:sz="0" w:space="0" w:color="auto"/>
        <w:left w:val="none" w:sz="0" w:space="0" w:color="auto"/>
        <w:bottom w:val="none" w:sz="0" w:space="0" w:color="auto"/>
        <w:right w:val="none" w:sz="0" w:space="0" w:color="auto"/>
      </w:divBdr>
    </w:div>
    <w:div w:id="1406415581">
      <w:bodyDiv w:val="1"/>
      <w:marLeft w:val="0"/>
      <w:marRight w:val="0"/>
      <w:marTop w:val="0"/>
      <w:marBottom w:val="0"/>
      <w:divBdr>
        <w:top w:val="none" w:sz="0" w:space="0" w:color="auto"/>
        <w:left w:val="none" w:sz="0" w:space="0" w:color="auto"/>
        <w:bottom w:val="none" w:sz="0" w:space="0" w:color="auto"/>
        <w:right w:val="none" w:sz="0" w:space="0" w:color="auto"/>
      </w:divBdr>
    </w:div>
    <w:div w:id="1535003229">
      <w:bodyDiv w:val="1"/>
      <w:marLeft w:val="0"/>
      <w:marRight w:val="0"/>
      <w:marTop w:val="0"/>
      <w:marBottom w:val="0"/>
      <w:divBdr>
        <w:top w:val="none" w:sz="0" w:space="0" w:color="auto"/>
        <w:left w:val="none" w:sz="0" w:space="0" w:color="auto"/>
        <w:bottom w:val="none" w:sz="0" w:space="0" w:color="auto"/>
        <w:right w:val="none" w:sz="0" w:space="0" w:color="auto"/>
      </w:divBdr>
    </w:div>
    <w:div w:id="1618948528">
      <w:bodyDiv w:val="1"/>
      <w:marLeft w:val="0"/>
      <w:marRight w:val="0"/>
      <w:marTop w:val="0"/>
      <w:marBottom w:val="0"/>
      <w:divBdr>
        <w:top w:val="none" w:sz="0" w:space="0" w:color="auto"/>
        <w:left w:val="none" w:sz="0" w:space="0" w:color="auto"/>
        <w:bottom w:val="none" w:sz="0" w:space="0" w:color="auto"/>
        <w:right w:val="none" w:sz="0" w:space="0" w:color="auto"/>
      </w:divBdr>
    </w:div>
    <w:div w:id="1660232273">
      <w:bodyDiv w:val="1"/>
      <w:marLeft w:val="0"/>
      <w:marRight w:val="0"/>
      <w:marTop w:val="0"/>
      <w:marBottom w:val="0"/>
      <w:divBdr>
        <w:top w:val="none" w:sz="0" w:space="0" w:color="auto"/>
        <w:left w:val="none" w:sz="0" w:space="0" w:color="auto"/>
        <w:bottom w:val="none" w:sz="0" w:space="0" w:color="auto"/>
        <w:right w:val="none" w:sz="0" w:space="0" w:color="auto"/>
      </w:divBdr>
    </w:div>
    <w:div w:id="1673683504">
      <w:bodyDiv w:val="1"/>
      <w:marLeft w:val="0"/>
      <w:marRight w:val="0"/>
      <w:marTop w:val="0"/>
      <w:marBottom w:val="0"/>
      <w:divBdr>
        <w:top w:val="none" w:sz="0" w:space="0" w:color="auto"/>
        <w:left w:val="none" w:sz="0" w:space="0" w:color="auto"/>
        <w:bottom w:val="none" w:sz="0" w:space="0" w:color="auto"/>
        <w:right w:val="none" w:sz="0" w:space="0" w:color="auto"/>
      </w:divBdr>
    </w:div>
    <w:div w:id="1749493515">
      <w:bodyDiv w:val="1"/>
      <w:marLeft w:val="0"/>
      <w:marRight w:val="0"/>
      <w:marTop w:val="0"/>
      <w:marBottom w:val="0"/>
      <w:divBdr>
        <w:top w:val="none" w:sz="0" w:space="0" w:color="auto"/>
        <w:left w:val="none" w:sz="0" w:space="0" w:color="auto"/>
        <w:bottom w:val="none" w:sz="0" w:space="0" w:color="auto"/>
        <w:right w:val="none" w:sz="0" w:space="0" w:color="auto"/>
      </w:divBdr>
    </w:div>
    <w:div w:id="1787187713">
      <w:bodyDiv w:val="1"/>
      <w:marLeft w:val="0"/>
      <w:marRight w:val="0"/>
      <w:marTop w:val="0"/>
      <w:marBottom w:val="0"/>
      <w:divBdr>
        <w:top w:val="none" w:sz="0" w:space="0" w:color="auto"/>
        <w:left w:val="none" w:sz="0" w:space="0" w:color="auto"/>
        <w:bottom w:val="none" w:sz="0" w:space="0" w:color="auto"/>
        <w:right w:val="none" w:sz="0" w:space="0" w:color="auto"/>
      </w:divBdr>
    </w:div>
    <w:div w:id="1793015609">
      <w:bodyDiv w:val="1"/>
      <w:marLeft w:val="0"/>
      <w:marRight w:val="0"/>
      <w:marTop w:val="0"/>
      <w:marBottom w:val="0"/>
      <w:divBdr>
        <w:top w:val="none" w:sz="0" w:space="0" w:color="auto"/>
        <w:left w:val="none" w:sz="0" w:space="0" w:color="auto"/>
        <w:bottom w:val="none" w:sz="0" w:space="0" w:color="auto"/>
        <w:right w:val="none" w:sz="0" w:space="0" w:color="auto"/>
      </w:divBdr>
    </w:div>
    <w:div w:id="1847479634">
      <w:bodyDiv w:val="1"/>
      <w:marLeft w:val="0"/>
      <w:marRight w:val="0"/>
      <w:marTop w:val="0"/>
      <w:marBottom w:val="0"/>
      <w:divBdr>
        <w:top w:val="none" w:sz="0" w:space="0" w:color="auto"/>
        <w:left w:val="none" w:sz="0" w:space="0" w:color="auto"/>
        <w:bottom w:val="none" w:sz="0" w:space="0" w:color="auto"/>
        <w:right w:val="none" w:sz="0" w:space="0" w:color="auto"/>
      </w:divBdr>
    </w:div>
    <w:div w:id="1885369167">
      <w:bodyDiv w:val="1"/>
      <w:marLeft w:val="0"/>
      <w:marRight w:val="0"/>
      <w:marTop w:val="0"/>
      <w:marBottom w:val="0"/>
      <w:divBdr>
        <w:top w:val="none" w:sz="0" w:space="0" w:color="auto"/>
        <w:left w:val="none" w:sz="0" w:space="0" w:color="auto"/>
        <w:bottom w:val="none" w:sz="0" w:space="0" w:color="auto"/>
        <w:right w:val="none" w:sz="0" w:space="0" w:color="auto"/>
      </w:divBdr>
    </w:div>
    <w:div w:id="1886334711">
      <w:bodyDiv w:val="1"/>
      <w:marLeft w:val="0"/>
      <w:marRight w:val="0"/>
      <w:marTop w:val="0"/>
      <w:marBottom w:val="0"/>
      <w:divBdr>
        <w:top w:val="none" w:sz="0" w:space="0" w:color="auto"/>
        <w:left w:val="none" w:sz="0" w:space="0" w:color="auto"/>
        <w:bottom w:val="none" w:sz="0" w:space="0" w:color="auto"/>
        <w:right w:val="none" w:sz="0" w:space="0" w:color="auto"/>
      </w:divBdr>
    </w:div>
    <w:div w:id="1922711093">
      <w:bodyDiv w:val="1"/>
      <w:marLeft w:val="0"/>
      <w:marRight w:val="0"/>
      <w:marTop w:val="0"/>
      <w:marBottom w:val="0"/>
      <w:divBdr>
        <w:top w:val="none" w:sz="0" w:space="0" w:color="auto"/>
        <w:left w:val="none" w:sz="0" w:space="0" w:color="auto"/>
        <w:bottom w:val="none" w:sz="0" w:space="0" w:color="auto"/>
        <w:right w:val="none" w:sz="0" w:space="0" w:color="auto"/>
      </w:divBdr>
    </w:div>
    <w:div w:id="2007710272">
      <w:bodyDiv w:val="1"/>
      <w:marLeft w:val="0"/>
      <w:marRight w:val="0"/>
      <w:marTop w:val="0"/>
      <w:marBottom w:val="0"/>
      <w:divBdr>
        <w:top w:val="none" w:sz="0" w:space="0" w:color="auto"/>
        <w:left w:val="none" w:sz="0" w:space="0" w:color="auto"/>
        <w:bottom w:val="none" w:sz="0" w:space="0" w:color="auto"/>
        <w:right w:val="none" w:sz="0" w:space="0" w:color="auto"/>
      </w:divBdr>
    </w:div>
    <w:div w:id="203719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 Bosilor</dc:creator>
  <cp:keywords/>
  <dc:description/>
  <cp:lastModifiedBy>Bogdan</cp:lastModifiedBy>
  <cp:revision>6</cp:revision>
  <dcterms:created xsi:type="dcterms:W3CDTF">2020-03-09T19:44:00Z</dcterms:created>
  <dcterms:modified xsi:type="dcterms:W3CDTF">2020-03-19T18:50:00Z</dcterms:modified>
</cp:coreProperties>
</file>